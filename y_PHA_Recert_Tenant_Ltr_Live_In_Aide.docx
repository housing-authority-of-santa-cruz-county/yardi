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E8A" w:rsidRDefault="00CF6881" w:rsidP="004E0E8A">
      <w:pPr>
        <w:spacing w:after="0"/>
        <w:rPr>
          <w:sz w:val="8"/>
          <w:szCs w:val="8"/>
        </w:rPr>
      </w:pPr>
      <w:bookmarkStart w:id="0" w:name="_GoBack"/>
      <w:bookmarkEnd w:id="0"/>
      <w:r w:rsidRPr="004E0E8A">
        <w:rPr>
          <w:rFonts w:ascii="Calibri" w:hAnsi="Calibri"/>
          <w:b/>
          <w:sz w:val="28"/>
          <w:szCs w:val="28"/>
        </w:rPr>
        <w:t>&lt;&lt;</w:t>
      </w:r>
      <w:proofErr w:type="spellStart"/>
      <w:r w:rsidR="004E0E8A" w:rsidRPr="00503A2A">
        <w:rPr>
          <w:rFonts w:ascii="Calibri" w:hAnsi="Calibri"/>
          <w:b/>
          <w:sz w:val="24"/>
          <w:szCs w:val="24"/>
        </w:rPr>
        <w:t>AgencyName</w:t>
      </w:r>
      <w:proofErr w:type="spellEnd"/>
      <w:r w:rsidRPr="004E0E8A">
        <w:rPr>
          <w:rFonts w:ascii="Calibri" w:hAnsi="Calibri"/>
          <w:b/>
          <w:sz w:val="28"/>
          <w:szCs w:val="28"/>
        </w:rPr>
        <w:t>&gt;&gt;</w:t>
      </w:r>
    </w:p>
    <w:p w:rsidR="004E0E8A" w:rsidRDefault="00F80E85" w:rsidP="00F847F3">
      <w:pPr>
        <w:spacing w:after="0"/>
        <w:rPr>
          <w:rFonts w:ascii="Calibri" w:hAnsi="Calibri"/>
          <w:sz w:val="20"/>
          <w:szCs w:val="20"/>
        </w:rPr>
      </w:pPr>
      <w:r w:rsidRPr="00503A2A">
        <w:rPr>
          <w:rFonts w:ascii="Calibri" w:hAnsi="Calibri"/>
          <w:sz w:val="20"/>
          <w:szCs w:val="20"/>
        </w:rPr>
        <w:t>&lt;&lt;</w:t>
      </w:r>
      <w:proofErr w:type="spellStart"/>
      <w:r w:rsidRPr="00503A2A">
        <w:rPr>
          <w:rFonts w:ascii="Calibri" w:hAnsi="Calibri"/>
          <w:sz w:val="20"/>
          <w:szCs w:val="20"/>
        </w:rPr>
        <w:t>AgencyAddressLine</w:t>
      </w:r>
      <w:proofErr w:type="spellEnd"/>
      <w:r w:rsidRPr="00503A2A">
        <w:rPr>
          <w:rFonts w:ascii="Calibri" w:hAnsi="Calibri"/>
          <w:sz w:val="20"/>
          <w:szCs w:val="20"/>
        </w:rPr>
        <w:t>&gt;&gt;</w:t>
      </w:r>
    </w:p>
    <w:p w:rsidR="00666B8F" w:rsidRPr="00503A2A" w:rsidRDefault="00666B8F" w:rsidP="00F847F3">
      <w:pPr>
        <w:spacing w:after="0"/>
        <w:rPr>
          <w:sz w:val="20"/>
          <w:szCs w:val="20"/>
        </w:rPr>
      </w:pPr>
    </w:p>
    <w:p w:rsidR="004E0E8A" w:rsidRPr="00503A2A" w:rsidRDefault="004E0E8A" w:rsidP="00F847F3">
      <w:pPr>
        <w:spacing w:after="0"/>
        <w:rPr>
          <w:rFonts w:ascii="Calibri" w:hAnsi="Calibri"/>
          <w:sz w:val="20"/>
          <w:szCs w:val="20"/>
        </w:rPr>
      </w:pPr>
      <w:r w:rsidRPr="00503A2A">
        <w:rPr>
          <w:rFonts w:ascii="Calibri" w:hAnsi="Calibri"/>
          <w:sz w:val="20"/>
          <w:szCs w:val="20"/>
        </w:rPr>
        <w:t>&lt;&lt;</w:t>
      </w:r>
      <w:proofErr w:type="spellStart"/>
      <w:r w:rsidRPr="00503A2A">
        <w:rPr>
          <w:rFonts w:ascii="Calibri" w:hAnsi="Calibri"/>
          <w:sz w:val="20"/>
          <w:szCs w:val="20"/>
        </w:rPr>
        <w:t>AgencyPhoneLine</w:t>
      </w:r>
      <w:proofErr w:type="spellEnd"/>
      <w:r w:rsidRPr="00503A2A">
        <w:rPr>
          <w:rFonts w:ascii="Calibri" w:hAnsi="Calibri"/>
          <w:sz w:val="20"/>
          <w:szCs w:val="20"/>
        </w:rPr>
        <w:t>&gt;&gt;</w:t>
      </w:r>
    </w:p>
    <w:p w:rsidR="00F847F3" w:rsidRPr="00503A2A" w:rsidRDefault="004E0E8A" w:rsidP="00F847F3">
      <w:pPr>
        <w:spacing w:after="0"/>
        <w:rPr>
          <w:b/>
          <w:sz w:val="20"/>
          <w:szCs w:val="20"/>
        </w:rPr>
      </w:pPr>
      <w:r w:rsidRPr="00503A2A">
        <w:rPr>
          <w:rFonts w:ascii="Calibri" w:hAnsi="Calibri"/>
          <w:sz w:val="20"/>
          <w:szCs w:val="20"/>
        </w:rPr>
        <w:t>&lt;&lt;</w:t>
      </w:r>
      <w:proofErr w:type="spellStart"/>
      <w:r w:rsidRPr="00503A2A">
        <w:rPr>
          <w:rFonts w:ascii="Calibri" w:hAnsi="Calibri"/>
          <w:sz w:val="20"/>
          <w:szCs w:val="20"/>
        </w:rPr>
        <w:t>AgencyEmail</w:t>
      </w:r>
      <w:proofErr w:type="spellEnd"/>
      <w:r w:rsidRPr="00503A2A">
        <w:rPr>
          <w:rFonts w:ascii="Calibri" w:hAnsi="Calibri"/>
          <w:sz w:val="20"/>
          <w:szCs w:val="20"/>
        </w:rPr>
        <w:t>&gt;&gt;</w:t>
      </w:r>
    </w:p>
    <w:p w:rsidR="00CF6881" w:rsidRPr="00503A2A" w:rsidRDefault="00E478A4" w:rsidP="00CF6881">
      <w:pPr>
        <w:spacing w:after="0"/>
        <w:rPr>
          <w:rFonts w:ascii="Calibri" w:hAnsi="Calibri"/>
          <w:sz w:val="20"/>
          <w:szCs w:val="20"/>
        </w:rPr>
      </w:pPr>
      <w:r w:rsidRPr="00503A2A">
        <w:rPr>
          <w:rFonts w:ascii="Calibri" w:hAnsi="Calibri"/>
          <w:sz w:val="20"/>
          <w:szCs w:val="20"/>
        </w:rPr>
        <w:t>&lt;&lt;</w:t>
      </w:r>
      <w:proofErr w:type="spellStart"/>
      <w:r w:rsidRPr="00503A2A">
        <w:rPr>
          <w:rFonts w:ascii="Calibri" w:hAnsi="Calibri"/>
          <w:sz w:val="20"/>
          <w:szCs w:val="20"/>
        </w:rPr>
        <w:t>LetterDate</w:t>
      </w:r>
      <w:proofErr w:type="spellEnd"/>
      <w:r w:rsidRPr="00503A2A">
        <w:rPr>
          <w:rFonts w:ascii="Calibri" w:hAnsi="Calibri"/>
          <w:sz w:val="20"/>
          <w:szCs w:val="20"/>
        </w:rPr>
        <w:t>&gt;&gt;</w:t>
      </w:r>
    </w:p>
    <w:p w:rsidR="00F847F3" w:rsidRDefault="00F847F3" w:rsidP="00CF6881">
      <w:pPr>
        <w:spacing w:after="0"/>
        <w:rPr>
          <w:rFonts w:ascii="Calibri" w:hAnsi="Calibri"/>
          <w:sz w:val="20"/>
          <w:szCs w:val="20"/>
        </w:rPr>
      </w:pPr>
    </w:p>
    <w:p w:rsidR="007D70E6" w:rsidRDefault="00E478A4" w:rsidP="00CF6881">
      <w:pPr>
        <w:spacing w:after="0"/>
        <w:rPr>
          <w:rFonts w:ascii="Calibri" w:hAnsi="Calibri"/>
          <w:sz w:val="20"/>
          <w:szCs w:val="20"/>
        </w:rPr>
      </w:pPr>
      <w:r w:rsidRPr="00503A2A">
        <w:rPr>
          <w:rFonts w:ascii="Calibri" w:hAnsi="Calibri"/>
          <w:sz w:val="20"/>
          <w:szCs w:val="20"/>
        </w:rPr>
        <w:t>&lt;&lt;</w:t>
      </w:r>
      <w:proofErr w:type="spellStart"/>
      <w:r w:rsidRPr="00503A2A">
        <w:rPr>
          <w:rFonts w:ascii="Calibri" w:hAnsi="Calibri"/>
          <w:sz w:val="20"/>
          <w:szCs w:val="20"/>
        </w:rPr>
        <w:t>T</w:t>
      </w:r>
      <w:r w:rsidR="004E0E8A" w:rsidRPr="00503A2A">
        <w:rPr>
          <w:rFonts w:ascii="Calibri" w:hAnsi="Calibri"/>
          <w:sz w:val="20"/>
          <w:szCs w:val="20"/>
        </w:rPr>
        <w:t>Name</w:t>
      </w:r>
      <w:proofErr w:type="spellEnd"/>
      <w:r w:rsidRPr="00503A2A">
        <w:rPr>
          <w:rFonts w:ascii="Calibri" w:hAnsi="Calibri"/>
          <w:sz w:val="20"/>
          <w:szCs w:val="20"/>
        </w:rPr>
        <w:t>&gt;&gt;</w:t>
      </w:r>
    </w:p>
    <w:p w:rsidR="00A707B5" w:rsidRDefault="00042786" w:rsidP="00CF6881">
      <w:pPr>
        <w:spacing w:after="0"/>
        <w:rPr>
          <w:rFonts w:ascii="Calibri" w:hAnsi="Calibri"/>
          <w:sz w:val="20"/>
          <w:szCs w:val="20"/>
        </w:rPr>
      </w:pPr>
      <w:r>
        <w:rPr>
          <w:rFonts w:ascii="Calibri" w:hAnsi="Calibri"/>
          <w:sz w:val="20"/>
          <w:szCs w:val="20"/>
        </w:rPr>
        <w:t>&lt;&lt;</w:t>
      </w:r>
      <w:r w:rsidRPr="00042786">
        <w:rPr>
          <w:rFonts w:ascii="Calibri" w:hAnsi="Calibri"/>
          <w:sz w:val="20"/>
          <w:szCs w:val="20"/>
        </w:rPr>
        <w:t>AddressP1</w:t>
      </w:r>
      <w:r>
        <w:rPr>
          <w:rFonts w:ascii="Calibri" w:hAnsi="Calibri"/>
          <w:sz w:val="20"/>
          <w:szCs w:val="20"/>
        </w:rPr>
        <w:t>&gt;&gt;</w:t>
      </w:r>
    </w:p>
    <w:p w:rsidR="00310B45" w:rsidRPr="00503A2A" w:rsidRDefault="004E0E8A" w:rsidP="00CF6881">
      <w:pPr>
        <w:spacing w:after="0"/>
        <w:rPr>
          <w:sz w:val="20"/>
          <w:szCs w:val="20"/>
        </w:rPr>
      </w:pPr>
      <w:r w:rsidRPr="00503A2A">
        <w:rPr>
          <w:rFonts w:ascii="Calibri" w:hAnsi="Calibri"/>
          <w:sz w:val="20"/>
          <w:szCs w:val="20"/>
        </w:rPr>
        <w:t>&lt;&lt;</w:t>
      </w:r>
      <w:proofErr w:type="spellStart"/>
      <w:r w:rsidR="00F847F3">
        <w:rPr>
          <w:rFonts w:ascii="Calibri" w:hAnsi="Calibri"/>
          <w:sz w:val="20"/>
          <w:szCs w:val="20"/>
        </w:rPr>
        <w:t>Ten</w:t>
      </w:r>
      <w:r w:rsidR="007D70E6" w:rsidRPr="00503A2A">
        <w:rPr>
          <w:rFonts w:ascii="Calibri" w:hAnsi="Calibri"/>
          <w:sz w:val="20"/>
          <w:szCs w:val="20"/>
        </w:rPr>
        <w:t>AddressLine</w:t>
      </w:r>
      <w:proofErr w:type="spellEnd"/>
      <w:r w:rsidR="007D70E6" w:rsidRPr="00503A2A">
        <w:rPr>
          <w:rFonts w:ascii="Calibri" w:hAnsi="Calibri"/>
          <w:sz w:val="20"/>
          <w:szCs w:val="20"/>
        </w:rPr>
        <w:t>&gt;&gt;</w:t>
      </w:r>
    </w:p>
    <w:p w:rsidR="00310B45" w:rsidRPr="00503A2A" w:rsidRDefault="00310B45" w:rsidP="00CF6881">
      <w:pPr>
        <w:spacing w:after="0"/>
        <w:rPr>
          <w:sz w:val="20"/>
          <w:szCs w:val="20"/>
        </w:rPr>
      </w:pPr>
    </w:p>
    <w:p w:rsidR="00F847F3" w:rsidRDefault="004E0E8A" w:rsidP="00CF6881">
      <w:pPr>
        <w:spacing w:after="0"/>
        <w:rPr>
          <w:rFonts w:ascii="Calibri" w:hAnsi="Calibri"/>
          <w:sz w:val="20"/>
          <w:szCs w:val="20"/>
        </w:rPr>
      </w:pPr>
      <w:r w:rsidRPr="00503A2A">
        <w:rPr>
          <w:rFonts w:ascii="Calibri" w:hAnsi="Calibri"/>
          <w:sz w:val="20"/>
          <w:szCs w:val="20"/>
        </w:rPr>
        <w:t>Dear &lt;&lt;</w:t>
      </w:r>
      <w:proofErr w:type="spellStart"/>
      <w:r w:rsidRPr="00503A2A">
        <w:rPr>
          <w:rFonts w:ascii="Calibri" w:hAnsi="Calibri"/>
          <w:sz w:val="20"/>
          <w:szCs w:val="20"/>
        </w:rPr>
        <w:t>TName</w:t>
      </w:r>
      <w:proofErr w:type="spellEnd"/>
      <w:r w:rsidRPr="00503A2A">
        <w:rPr>
          <w:rFonts w:ascii="Calibri" w:hAnsi="Calibri"/>
          <w:sz w:val="20"/>
          <w:szCs w:val="20"/>
        </w:rPr>
        <w:t>&gt;&gt;</w:t>
      </w:r>
      <w:r w:rsidR="00F847F3">
        <w:rPr>
          <w:rFonts w:ascii="Calibri" w:hAnsi="Calibri"/>
          <w:sz w:val="20"/>
          <w:szCs w:val="20"/>
        </w:rPr>
        <w:t>:</w:t>
      </w:r>
    </w:p>
    <w:p w:rsidR="000901AF" w:rsidRDefault="000901AF" w:rsidP="000901AF">
      <w:pPr>
        <w:rPr>
          <w:ins w:id="1" w:author="Ellen Murtha" w:date="2019-05-24T13:37:00Z"/>
        </w:rPr>
      </w:pPr>
    </w:p>
    <w:p w:rsidR="00C01B9E" w:rsidRDefault="00C01B9E" w:rsidP="00C01B9E">
      <w:pPr>
        <w:rPr>
          <w:ins w:id="2" w:author="Ellen Murtha" w:date="2019-05-24T13:44:00Z"/>
        </w:rPr>
      </w:pPr>
      <w:ins w:id="3" w:author="Ellen Murtha" w:date="2019-05-24T13:44:00Z">
        <w:r>
          <w:t>As part of your Annual Renewal effective &lt;&lt;Date&gt;&gt;, please complete the {enclosed} Agreement between the Head of House, the Live-in Aide (LIA) and the Housing Authority of the County of Santa Cruz. Both you and your LIA must read and sign this form, and return it to the Housing Authority before &lt;&lt;DATE&gt;&gt;. If you fail to sign and return this form with the time period stated, you may lose the additional subsidy you receive to house your live-in aide. If you have any questions regarding this letter, please contact the Housing Authority.</w:t>
        </w:r>
      </w:ins>
    </w:p>
    <w:p w:rsidR="00F847F3" w:rsidRDefault="00F847F3" w:rsidP="00CF6881">
      <w:pPr>
        <w:spacing w:after="0"/>
        <w:rPr>
          <w:ins w:id="4" w:author="Ellen Murtha" w:date="2019-05-24T13:42:00Z"/>
          <w:rFonts w:ascii="Calibri" w:hAnsi="Calibri"/>
          <w:sz w:val="20"/>
          <w:szCs w:val="20"/>
        </w:rPr>
      </w:pPr>
      <w:r w:rsidRPr="00F847F3">
        <w:rPr>
          <w:rFonts w:ascii="Calibri" w:hAnsi="Calibri"/>
          <w:sz w:val="20"/>
          <w:szCs w:val="20"/>
        </w:rPr>
        <w:t xml:space="preserve">This letter serves as official notice that the annual recertification of your family composition/income/assets/expenses </w:t>
      </w:r>
      <w:del w:id="5" w:author="Ellen Murtha" w:date="2019-05-24T13:42:00Z">
        <w:r w:rsidRPr="00F847F3" w:rsidDel="000901AF">
          <w:rPr>
            <w:rFonts w:ascii="Calibri" w:hAnsi="Calibri"/>
            <w:sz w:val="20"/>
            <w:szCs w:val="20"/>
          </w:rPr>
          <w:delText xml:space="preserve">and a physical inspection of your unit </w:delText>
        </w:r>
      </w:del>
      <w:r w:rsidRPr="00F847F3">
        <w:rPr>
          <w:rFonts w:ascii="Calibri" w:hAnsi="Calibri"/>
          <w:sz w:val="20"/>
          <w:szCs w:val="20"/>
        </w:rPr>
        <w:t>is now due. This recertification</w:t>
      </w:r>
      <w:del w:id="6" w:author="Ellen Murtha" w:date="2019-05-28T13:53:00Z">
        <w:r w:rsidRPr="00F847F3" w:rsidDel="00312CF3">
          <w:rPr>
            <w:rFonts w:ascii="Calibri" w:hAnsi="Calibri"/>
            <w:sz w:val="20"/>
            <w:szCs w:val="20"/>
          </w:rPr>
          <w:delText>/inspection</w:delText>
        </w:r>
      </w:del>
      <w:r w:rsidRPr="00F847F3">
        <w:rPr>
          <w:rFonts w:ascii="Calibri" w:hAnsi="Calibri"/>
          <w:sz w:val="20"/>
          <w:szCs w:val="20"/>
        </w:rPr>
        <w:t xml:space="preserve"> is required by Federal regulations and is performed in order to determine the correct amount of rent you are to pay</w:t>
      </w:r>
      <w:ins w:id="7" w:author="Ellen Murtha" w:date="2019-05-28T13:54:00Z">
        <w:r w:rsidR="00312CF3">
          <w:rPr>
            <w:rFonts w:ascii="Calibri" w:hAnsi="Calibri"/>
            <w:sz w:val="20"/>
            <w:szCs w:val="20"/>
          </w:rPr>
          <w:t>.</w:t>
        </w:r>
      </w:ins>
      <w:del w:id="8" w:author="Ellen Murtha" w:date="2019-05-28T13:54:00Z">
        <w:r w:rsidRPr="00F847F3" w:rsidDel="00312CF3">
          <w:rPr>
            <w:rFonts w:ascii="Calibri" w:hAnsi="Calibri"/>
            <w:sz w:val="20"/>
            <w:szCs w:val="20"/>
          </w:rPr>
          <w:delText xml:space="preserve">, whether or not you require a unit with a different number </w:delText>
        </w:r>
      </w:del>
      <w:del w:id="9" w:author="Ellen Murtha" w:date="2019-05-24T13:45:00Z">
        <w:r w:rsidRPr="00F847F3" w:rsidDel="00FB0C03">
          <w:rPr>
            <w:rFonts w:ascii="Calibri" w:hAnsi="Calibri"/>
            <w:sz w:val="20"/>
            <w:szCs w:val="20"/>
          </w:rPr>
          <w:delText>if</w:delText>
        </w:r>
      </w:del>
      <w:del w:id="10" w:author="Ellen Murtha" w:date="2019-05-28T13:54:00Z">
        <w:r w:rsidRPr="00F847F3" w:rsidDel="00312CF3">
          <w:rPr>
            <w:rFonts w:ascii="Calibri" w:hAnsi="Calibri"/>
            <w:sz w:val="20"/>
            <w:szCs w:val="20"/>
          </w:rPr>
          <w:delText xml:space="preserve"> bedrooms, </w:delText>
        </w:r>
      </w:del>
      <w:del w:id="11" w:author="Ellen Murtha" w:date="2019-05-24T13:42:00Z">
        <w:r w:rsidRPr="00F847F3" w:rsidDel="000901AF">
          <w:rPr>
            <w:rFonts w:ascii="Calibri" w:hAnsi="Calibri"/>
            <w:sz w:val="20"/>
            <w:szCs w:val="20"/>
          </w:rPr>
          <w:delText>and whether or not your unit continues to meet Housing Quality Standards</w:delText>
        </w:r>
      </w:del>
      <w:r w:rsidRPr="00F847F3">
        <w:rPr>
          <w:rFonts w:ascii="Calibri" w:hAnsi="Calibri"/>
          <w:sz w:val="20"/>
          <w:szCs w:val="20"/>
        </w:rPr>
        <w:t>.</w:t>
      </w:r>
    </w:p>
    <w:p w:rsidR="00A66381" w:rsidRDefault="00A66381" w:rsidP="00A66381">
      <w:pPr>
        <w:spacing w:after="0"/>
        <w:rPr>
          <w:ins w:id="12" w:author="Ellen Murtha" w:date="2019-05-24T13:47:00Z"/>
          <w:rFonts w:ascii="Calibri" w:hAnsi="Calibri"/>
          <w:sz w:val="20"/>
          <w:szCs w:val="20"/>
        </w:rPr>
      </w:pPr>
      <w:ins w:id="13" w:author="Ellen Murtha" w:date="2019-05-24T13:47:00Z">
        <w:r w:rsidRPr="005C0080">
          <w:rPr>
            <w:rFonts w:ascii="Calibri" w:hAnsi="Calibri"/>
            <w:sz w:val="20"/>
            <w:szCs w:val="20"/>
          </w:rPr>
          <w:t>We look forward to</w:t>
        </w:r>
      </w:ins>
      <w:ins w:id="14" w:author="Ellen Murtha" w:date="2019-05-28T13:54:00Z">
        <w:r w:rsidR="00312CF3">
          <w:t xml:space="preserve"> you submitting all required </w:t>
        </w:r>
        <w:proofErr w:type="gramStart"/>
        <w:r w:rsidR="00312CF3">
          <w:t xml:space="preserve">documents </w:t>
        </w:r>
      </w:ins>
      <w:ins w:id="15" w:author="Ellen Murtha" w:date="2019-05-24T13:47:00Z">
        <w:r>
          <w:rPr>
            <w:rFonts w:ascii="Calibri" w:hAnsi="Calibri"/>
            <w:sz w:val="20"/>
            <w:szCs w:val="20"/>
          </w:rPr>
          <w:t>,</w:t>
        </w:r>
        <w:proofErr w:type="gramEnd"/>
        <w:r>
          <w:rPr>
            <w:rFonts w:ascii="Calibri" w:hAnsi="Calibri"/>
            <w:sz w:val="20"/>
            <w:szCs w:val="20"/>
          </w:rPr>
          <w:t xml:space="preserve"> either </w:t>
        </w:r>
        <w:commentRangeStart w:id="16"/>
        <w:r>
          <w:rPr>
            <w:rFonts w:ascii="Calibri" w:hAnsi="Calibri"/>
            <w:sz w:val="20"/>
            <w:szCs w:val="20"/>
          </w:rPr>
          <w:t>online at RENT Café or to the Housing Authority office</w:t>
        </w:r>
        <w:commentRangeEnd w:id="16"/>
        <w:r>
          <w:rPr>
            <w:rStyle w:val="CommentReference"/>
          </w:rPr>
          <w:commentReference w:id="16"/>
        </w:r>
        <w:r w:rsidRPr="005C0080">
          <w:rPr>
            <w:rFonts w:ascii="Calibri" w:hAnsi="Calibri"/>
            <w:sz w:val="20"/>
            <w:szCs w:val="20"/>
          </w:rPr>
          <w:t>.</w:t>
        </w:r>
      </w:ins>
    </w:p>
    <w:p w:rsidR="000901AF" w:rsidRPr="00F847F3" w:rsidRDefault="000901AF" w:rsidP="00CF6881">
      <w:pPr>
        <w:spacing w:after="0"/>
        <w:rPr>
          <w:rFonts w:ascii="Calibri" w:hAnsi="Calibri"/>
          <w:sz w:val="20"/>
          <w:szCs w:val="20"/>
        </w:rPr>
      </w:pPr>
    </w:p>
    <w:p w:rsidR="003C6482" w:rsidRDefault="00A66381" w:rsidP="00CF6881">
      <w:pPr>
        <w:spacing w:after="0"/>
        <w:rPr>
          <w:rFonts w:ascii="Calibri" w:hAnsi="Calibri"/>
          <w:sz w:val="20"/>
          <w:szCs w:val="20"/>
        </w:rPr>
      </w:pPr>
      <w:ins w:id="17" w:author="Ellen Murtha" w:date="2019-05-24T13:46:00Z">
        <w:r>
          <w:t xml:space="preserve">If you have any questions or need assistance in completing your annual recertification online, please </w:t>
        </w:r>
        <w:commentRangeStart w:id="18"/>
        <w:r>
          <w:t>call …</w:t>
        </w:r>
        <w:commentRangeEnd w:id="18"/>
        <w:r>
          <w:rPr>
            <w:rStyle w:val="CommentReference"/>
          </w:rPr>
          <w:commentReference w:id="18"/>
        </w:r>
      </w:ins>
    </w:p>
    <w:p w:rsidR="00F847F3" w:rsidDel="000901AF" w:rsidRDefault="00F847F3" w:rsidP="00CF6881">
      <w:pPr>
        <w:spacing w:after="0"/>
        <w:rPr>
          <w:del w:id="19" w:author="Ellen Murtha" w:date="2019-05-24T13:42:00Z"/>
          <w:rFonts w:ascii="Calibri" w:hAnsi="Calibri"/>
          <w:b/>
          <w:sz w:val="20"/>
          <w:szCs w:val="20"/>
        </w:rPr>
      </w:pPr>
      <w:del w:id="20" w:author="Ellen Murtha" w:date="2019-05-24T13:42:00Z">
        <w:r w:rsidRPr="00F847F3" w:rsidDel="000901AF">
          <w:rPr>
            <w:rFonts w:ascii="Calibri" w:hAnsi="Calibri"/>
            <w:b/>
            <w:sz w:val="20"/>
            <w:szCs w:val="20"/>
          </w:rPr>
          <w:delText>THIS IS ESSENTIAL TO QUALIFY YOUR FAMILY FOR CONTINUED RENTAL ASSISTANCE.</w:delText>
        </w:r>
      </w:del>
    </w:p>
    <w:p w:rsidR="00F847F3" w:rsidDel="000901AF" w:rsidRDefault="00F847F3" w:rsidP="00CF6881">
      <w:pPr>
        <w:spacing w:after="0"/>
        <w:rPr>
          <w:del w:id="21" w:author="Ellen Murtha" w:date="2019-05-24T13:42:00Z"/>
          <w:rFonts w:ascii="Calibri" w:hAnsi="Calibri"/>
          <w:b/>
          <w:sz w:val="20"/>
          <w:szCs w:val="20"/>
        </w:rPr>
      </w:pPr>
    </w:p>
    <w:p w:rsidR="00F847F3" w:rsidDel="000901AF" w:rsidRDefault="00F847F3" w:rsidP="00CF6881">
      <w:pPr>
        <w:spacing w:after="0"/>
        <w:rPr>
          <w:del w:id="22" w:author="Ellen Murtha" w:date="2019-05-24T13:42:00Z"/>
          <w:rFonts w:ascii="Calibri" w:hAnsi="Calibri"/>
          <w:sz w:val="20"/>
          <w:szCs w:val="20"/>
        </w:rPr>
      </w:pPr>
      <w:del w:id="23" w:author="Ellen Murtha" w:date="2019-05-24T13:42:00Z">
        <w:r w:rsidRPr="00F847F3" w:rsidDel="000901AF">
          <w:rPr>
            <w:rFonts w:ascii="Calibri" w:hAnsi="Calibri"/>
            <w:sz w:val="20"/>
            <w:szCs w:val="20"/>
          </w:rPr>
          <w:delText>The following requirements are mandatory in order to keep your assistance:</w:delText>
        </w:r>
      </w:del>
    </w:p>
    <w:p w:rsidR="00F847F3" w:rsidRPr="00A101AF" w:rsidDel="000901AF" w:rsidRDefault="00042786" w:rsidP="004E3611">
      <w:pPr>
        <w:pStyle w:val="ListParagraph"/>
        <w:numPr>
          <w:ilvl w:val="0"/>
          <w:numId w:val="4"/>
        </w:numPr>
        <w:spacing w:after="0"/>
        <w:rPr>
          <w:del w:id="24" w:author="Ellen Murtha" w:date="2019-05-24T13:42:00Z"/>
          <w:rFonts w:ascii="Calibri" w:hAnsi="Calibri"/>
          <w:sz w:val="20"/>
          <w:szCs w:val="20"/>
        </w:rPr>
      </w:pPr>
      <w:del w:id="25" w:author="Ellen Murtha" w:date="2019-05-24T13:42:00Z">
        <w:r w:rsidRPr="00A101AF" w:rsidDel="000901AF">
          <w:rPr>
            <w:rFonts w:ascii="Calibri" w:hAnsi="Calibri"/>
            <w:sz w:val="20"/>
            <w:szCs w:val="20"/>
          </w:rPr>
          <w:delText>You must contact &lt;&lt;Caseworker&gt;&gt; in person or by voice mail within ten (10) calendar days or by &lt;&lt;daysplus10&gt;&gt; to make an appointment to complete the necessary paperwork.</w:delText>
        </w:r>
      </w:del>
    </w:p>
    <w:p w:rsidR="00F847F3" w:rsidRPr="00A101AF" w:rsidDel="000901AF" w:rsidRDefault="00F847F3" w:rsidP="004E3611">
      <w:pPr>
        <w:pStyle w:val="ListParagraph"/>
        <w:numPr>
          <w:ilvl w:val="0"/>
          <w:numId w:val="4"/>
        </w:numPr>
        <w:spacing w:after="0"/>
        <w:rPr>
          <w:del w:id="26" w:author="Ellen Murtha" w:date="2019-05-24T13:42:00Z"/>
          <w:rFonts w:ascii="Calibri" w:hAnsi="Calibri"/>
          <w:sz w:val="20"/>
          <w:szCs w:val="20"/>
        </w:rPr>
      </w:pPr>
      <w:del w:id="27" w:author="Ellen Murtha" w:date="2019-05-24T13:42:00Z">
        <w:r w:rsidRPr="00A101AF" w:rsidDel="000901AF">
          <w:rPr>
            <w:rFonts w:ascii="Calibri" w:hAnsi="Calibri"/>
            <w:sz w:val="20"/>
            <w:szCs w:val="20"/>
          </w:rPr>
          <w:delText>You must have made and kept your recertification and inspection appointments sixty (60) days prior to the recertification date or by &lt;&lt;daysMinus60&gt;&gt;.</w:delText>
        </w:r>
      </w:del>
    </w:p>
    <w:p w:rsidR="005C0080" w:rsidRPr="00A101AF" w:rsidDel="000901AF" w:rsidRDefault="005C0080" w:rsidP="004E3611">
      <w:pPr>
        <w:pStyle w:val="ListParagraph"/>
        <w:numPr>
          <w:ilvl w:val="0"/>
          <w:numId w:val="4"/>
        </w:numPr>
        <w:spacing w:after="0"/>
        <w:rPr>
          <w:del w:id="28" w:author="Ellen Murtha" w:date="2019-05-24T13:42:00Z"/>
          <w:rFonts w:ascii="Calibri" w:hAnsi="Calibri"/>
          <w:sz w:val="20"/>
          <w:szCs w:val="20"/>
        </w:rPr>
      </w:pPr>
      <w:del w:id="29" w:author="Ellen Murtha" w:date="2019-05-24T13:42:00Z">
        <w:r w:rsidRPr="00A101AF" w:rsidDel="000901AF">
          <w:rPr>
            <w:rFonts w:ascii="Calibri" w:hAnsi="Calibri"/>
            <w:sz w:val="20"/>
            <w:szCs w:val="20"/>
          </w:rPr>
          <w:delText>You must have all documentation and verifications for your renewal in to your worker thirty (30) days prior to the recertification date or by &lt;&lt;daysMinus30&gt;&gt;.</w:delText>
        </w:r>
      </w:del>
    </w:p>
    <w:p w:rsidR="005C0080" w:rsidDel="000901AF" w:rsidRDefault="005C0080" w:rsidP="005C0080">
      <w:pPr>
        <w:spacing w:after="0"/>
        <w:rPr>
          <w:del w:id="30" w:author="Ellen Murtha" w:date="2019-05-24T13:40:00Z"/>
          <w:rFonts w:ascii="Calibri" w:hAnsi="Calibri"/>
          <w:b/>
          <w:sz w:val="20"/>
          <w:szCs w:val="20"/>
        </w:rPr>
      </w:pPr>
      <w:del w:id="31" w:author="Ellen Murtha" w:date="2019-05-24T13:40:00Z">
        <w:r w:rsidRPr="005C0080" w:rsidDel="000901AF">
          <w:rPr>
            <w:rFonts w:ascii="Calibri" w:hAnsi="Calibri"/>
            <w:b/>
            <w:sz w:val="20"/>
            <w:szCs w:val="20"/>
          </w:rPr>
          <w:delText>IT IS THE LAW THAT ALL SMOKE DETECTORS MUST BE WORKING AT ALL TIMES. IF THEY ARE FOUND NOT WORKING, YOUR ASSISTANCE COULD BE TERMINATED.</w:delText>
        </w:r>
      </w:del>
    </w:p>
    <w:p w:rsidR="005C0080" w:rsidRDefault="005C0080" w:rsidP="005C0080">
      <w:pPr>
        <w:spacing w:after="0"/>
        <w:rPr>
          <w:rFonts w:ascii="Calibri" w:hAnsi="Calibri"/>
          <w:b/>
          <w:sz w:val="20"/>
          <w:szCs w:val="20"/>
        </w:rPr>
      </w:pPr>
    </w:p>
    <w:p w:rsidR="005C0080" w:rsidDel="000901AF" w:rsidRDefault="005C0080" w:rsidP="005C0080">
      <w:pPr>
        <w:spacing w:after="0"/>
        <w:rPr>
          <w:del w:id="32" w:author="Ellen Murtha" w:date="2019-05-24T13:40:00Z"/>
          <w:rFonts w:ascii="Calibri" w:hAnsi="Calibri"/>
          <w:sz w:val="20"/>
          <w:szCs w:val="20"/>
        </w:rPr>
      </w:pPr>
      <w:del w:id="33" w:author="Ellen Murtha" w:date="2019-05-24T13:40:00Z">
        <w:r w:rsidRPr="005C0080" w:rsidDel="000901AF">
          <w:rPr>
            <w:rFonts w:ascii="Calibri" w:hAnsi="Calibri"/>
            <w:sz w:val="20"/>
            <w:szCs w:val="20"/>
          </w:rPr>
          <w:delText>If you fail to abide by the three (3) requirements above, your rental assistance will be terminated effective , and you will be responsible for paying the full rent to your owner effective</w:delText>
        </w:r>
        <w:r w:rsidDel="000901AF">
          <w:rPr>
            <w:rFonts w:ascii="Calibri" w:hAnsi="Calibri"/>
            <w:sz w:val="20"/>
            <w:szCs w:val="20"/>
          </w:rPr>
          <w:delText xml:space="preserve"> &lt;&lt;</w:delText>
        </w:r>
        <w:r w:rsidRPr="005C0080" w:rsidDel="000901AF">
          <w:rPr>
            <w:rFonts w:ascii="Calibri" w:hAnsi="Calibri"/>
            <w:sz w:val="20"/>
            <w:szCs w:val="20"/>
          </w:rPr>
          <w:delText>dtNextEffective&gt;&gt;</w:delText>
        </w:r>
      </w:del>
    </w:p>
    <w:p w:rsidR="005C0080" w:rsidRDefault="005C0080" w:rsidP="005C0080">
      <w:pPr>
        <w:spacing w:after="0"/>
        <w:rPr>
          <w:rFonts w:ascii="Calibri" w:hAnsi="Calibri"/>
          <w:sz w:val="20"/>
          <w:szCs w:val="20"/>
        </w:rPr>
      </w:pPr>
    </w:p>
    <w:p w:rsidR="005C0080" w:rsidDel="000901AF" w:rsidRDefault="005C0080" w:rsidP="005C0080">
      <w:pPr>
        <w:spacing w:after="0"/>
        <w:rPr>
          <w:del w:id="34" w:author="Ellen Murtha" w:date="2019-05-24T13:41:00Z"/>
          <w:rFonts w:ascii="Calibri" w:hAnsi="Calibri"/>
          <w:sz w:val="20"/>
          <w:szCs w:val="20"/>
        </w:rPr>
      </w:pPr>
      <w:del w:id="35" w:author="Ellen Murtha" w:date="2019-05-24T13:41:00Z">
        <w:r w:rsidRPr="005C0080" w:rsidDel="000901AF">
          <w:rPr>
            <w:rFonts w:ascii="Calibri" w:hAnsi="Calibri"/>
            <w:sz w:val="20"/>
            <w:szCs w:val="20"/>
          </w:rPr>
          <w:delText>We look forward to your telephone call.</w:delText>
        </w:r>
      </w:del>
    </w:p>
    <w:p w:rsidR="005C0080" w:rsidRDefault="005C0080" w:rsidP="005C0080">
      <w:pPr>
        <w:spacing w:after="0"/>
        <w:rPr>
          <w:rFonts w:ascii="Calibri" w:hAnsi="Calibri"/>
          <w:sz w:val="20"/>
          <w:szCs w:val="20"/>
        </w:rPr>
      </w:pPr>
    </w:p>
    <w:p w:rsidR="005C0080" w:rsidRDefault="005C0080" w:rsidP="005C0080">
      <w:pPr>
        <w:spacing w:after="0"/>
        <w:rPr>
          <w:rFonts w:ascii="Calibri" w:hAnsi="Calibri"/>
          <w:sz w:val="20"/>
          <w:szCs w:val="20"/>
        </w:rPr>
      </w:pPr>
      <w:r w:rsidRPr="00BB542B">
        <w:rPr>
          <w:rFonts w:ascii="Calibri" w:hAnsi="Calibri"/>
          <w:sz w:val="20"/>
          <w:szCs w:val="20"/>
        </w:rPr>
        <w:t>Sincerely,</w:t>
      </w:r>
    </w:p>
    <w:p w:rsidR="00BB542B" w:rsidRDefault="000901AF" w:rsidP="005C0080">
      <w:pPr>
        <w:spacing w:after="0"/>
        <w:rPr>
          <w:rFonts w:ascii="Calibri" w:hAnsi="Calibri"/>
          <w:sz w:val="20"/>
          <w:szCs w:val="20"/>
        </w:rPr>
      </w:pPr>
      <w:ins w:id="36" w:author="Ellen Murtha" w:date="2019-05-24T13:41:00Z">
        <w:r>
          <w:rPr>
            <w:rFonts w:ascii="Calibri" w:hAnsi="Calibri"/>
            <w:sz w:val="20"/>
            <w:szCs w:val="20"/>
          </w:rPr>
          <w:t xml:space="preserve">Eligibility and Occupancy Department  </w:t>
        </w:r>
      </w:ins>
    </w:p>
    <w:p w:rsidR="00BB542B" w:rsidRDefault="00BB542B" w:rsidP="005C0080">
      <w:pPr>
        <w:spacing w:after="0"/>
        <w:rPr>
          <w:ins w:id="37" w:author="Ellen Murtha" w:date="2019-05-24T13:41:00Z"/>
          <w:rFonts w:ascii="Calibri" w:hAnsi="Calibri"/>
          <w:sz w:val="20"/>
          <w:szCs w:val="20"/>
        </w:rPr>
      </w:pPr>
      <w:del w:id="38" w:author="Ellen Murtha" w:date="2019-05-24T13:41:00Z">
        <w:r w:rsidDel="000901AF">
          <w:rPr>
            <w:rFonts w:ascii="Calibri" w:hAnsi="Calibri"/>
            <w:sz w:val="20"/>
            <w:szCs w:val="20"/>
          </w:rPr>
          <w:delText>&lt;&lt;</w:delText>
        </w:r>
        <w:r w:rsidRPr="00BB542B" w:rsidDel="000901AF">
          <w:rPr>
            <w:rFonts w:ascii="Calibri" w:hAnsi="Calibri"/>
            <w:sz w:val="20"/>
            <w:szCs w:val="20"/>
          </w:rPr>
          <w:delText>Caseworker&gt;&gt;</w:delText>
        </w:r>
      </w:del>
    </w:p>
    <w:p w:rsidR="000901AF" w:rsidRDefault="000901AF" w:rsidP="005C0080">
      <w:pPr>
        <w:spacing w:after="0"/>
        <w:rPr>
          <w:ins w:id="39" w:author="Ellen Murtha" w:date="2019-05-24T13:41:00Z"/>
          <w:rFonts w:ascii="Calibri" w:hAnsi="Calibri"/>
          <w:sz w:val="20"/>
          <w:szCs w:val="20"/>
        </w:rPr>
      </w:pPr>
    </w:p>
    <w:p w:rsidR="000901AF" w:rsidRPr="005C0080" w:rsidRDefault="000901AF" w:rsidP="005C0080">
      <w:pPr>
        <w:spacing w:after="0"/>
        <w:rPr>
          <w:rFonts w:ascii="Calibri" w:hAnsi="Calibri"/>
          <w:sz w:val="20"/>
          <w:szCs w:val="20"/>
        </w:rPr>
      </w:pPr>
      <w:proofErr w:type="gramStart"/>
      <w:ins w:id="40" w:author="Ellen Murtha" w:date="2019-05-24T13:41:00Z">
        <w:r>
          <w:rPr>
            <w:rFonts w:ascii="Calibri" w:hAnsi="Calibri"/>
            <w:sz w:val="20"/>
            <w:szCs w:val="20"/>
          </w:rPr>
          <w:t>Global statements on Disabilities and Spanish language.</w:t>
        </w:r>
      </w:ins>
      <w:proofErr w:type="gramEnd"/>
    </w:p>
    <w:sectPr w:rsidR="000901AF" w:rsidRPr="005C0080" w:rsidSect="00487432">
      <w:footerReference w:type="default" r:id="rId10"/>
      <w:pgSz w:w="12240" w:h="15840"/>
      <w:pgMar w:top="720" w:right="1166" w:bottom="1440" w:left="994"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Ellen Murtha" w:date="2019-05-28T13:13:00Z" w:initials="EM">
    <w:p w:rsidR="00A66381" w:rsidRDefault="00A66381">
      <w:pPr>
        <w:pStyle w:val="CommentText"/>
      </w:pPr>
      <w:r>
        <w:rPr>
          <w:rStyle w:val="CommentReference"/>
        </w:rPr>
        <w:annotationRef/>
      </w:r>
      <w:r>
        <w:t>Is this helpful?</w:t>
      </w:r>
      <w:r w:rsidR="008B4FA5">
        <w:t xml:space="preserve"> </w:t>
      </w:r>
      <w:proofErr w:type="gramStart"/>
      <w:r w:rsidR="008B4FA5">
        <w:t>Maybe ??</w:t>
      </w:r>
      <w:proofErr w:type="gramEnd"/>
      <w:r w:rsidR="008B4FA5">
        <w:t xml:space="preserve"> </w:t>
      </w:r>
      <w:r w:rsidR="008B4FA5">
        <w:sym w:font="Wingdings" w:char="F04A"/>
      </w:r>
    </w:p>
    <w:p w:rsidR="008B4FA5" w:rsidRDefault="008B4FA5">
      <w:pPr>
        <w:pStyle w:val="CommentText"/>
      </w:pPr>
    </w:p>
    <w:p w:rsidR="008B4FA5" w:rsidRDefault="008B4FA5">
      <w:pPr>
        <w:pStyle w:val="CommentText"/>
      </w:pPr>
      <w:r>
        <w:t>Should we tell them how to use the RENT CAFÉ…</w:t>
      </w:r>
    </w:p>
    <w:p w:rsidR="008B4FA5" w:rsidRDefault="008B4FA5">
      <w:pPr>
        <w:pStyle w:val="CommentText"/>
      </w:pPr>
      <w:r>
        <w:t xml:space="preserve">They should have received instructions…maybe don’t </w:t>
      </w:r>
      <w:proofErr w:type="gramStart"/>
      <w:r>
        <w:t>need  repeat</w:t>
      </w:r>
      <w:proofErr w:type="gramEnd"/>
      <w:r>
        <w:t xml:space="preserve"> here for the LIA agreement</w:t>
      </w:r>
    </w:p>
  </w:comment>
  <w:comment w:id="18" w:author="Ellen Murtha" w:date="2019-05-28T13:12:00Z" w:initials="EM">
    <w:p w:rsidR="00A66381" w:rsidRDefault="00A66381">
      <w:pPr>
        <w:pStyle w:val="CommentText"/>
      </w:pPr>
      <w:r>
        <w:rPr>
          <w:rStyle w:val="CommentReference"/>
        </w:rPr>
        <w:annotationRef/>
      </w:r>
      <w:r>
        <w:t>Which number?</w:t>
      </w:r>
    </w:p>
    <w:p w:rsidR="008B4FA5" w:rsidRDefault="008B4FA5">
      <w:pPr>
        <w:pStyle w:val="CommentText"/>
      </w:pPr>
    </w:p>
    <w:p w:rsidR="008B4FA5" w:rsidRDefault="008B4FA5">
      <w:pPr>
        <w:pStyle w:val="CommentText"/>
      </w:pPr>
      <w:r>
        <w:t>831-454-5955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E3D" w:rsidRDefault="009C5E3D" w:rsidP="00CC0DA2">
      <w:pPr>
        <w:spacing w:after="0" w:line="240" w:lineRule="auto"/>
      </w:pPr>
      <w:r>
        <w:separator/>
      </w:r>
    </w:p>
  </w:endnote>
  <w:endnote w:type="continuationSeparator" w:id="0">
    <w:p w:rsidR="009C5E3D" w:rsidRDefault="009C5E3D"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E3D" w:rsidRDefault="009C5E3D" w:rsidP="00CC0DA2">
      <w:pPr>
        <w:spacing w:after="0" w:line="240" w:lineRule="auto"/>
      </w:pPr>
      <w:r>
        <w:separator/>
      </w:r>
    </w:p>
  </w:footnote>
  <w:footnote w:type="continuationSeparator" w:id="0">
    <w:p w:rsidR="009C5E3D" w:rsidRDefault="009C5E3D" w:rsidP="00CC0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67283"/>
    <w:rsid w:val="00074D67"/>
    <w:rsid w:val="0007587E"/>
    <w:rsid w:val="000802DF"/>
    <w:rsid w:val="00080BBA"/>
    <w:rsid w:val="00084F07"/>
    <w:rsid w:val="000901AF"/>
    <w:rsid w:val="00095190"/>
    <w:rsid w:val="000A4239"/>
    <w:rsid w:val="000A5EED"/>
    <w:rsid w:val="000B11C7"/>
    <w:rsid w:val="000C31BA"/>
    <w:rsid w:val="000C36D3"/>
    <w:rsid w:val="000E5252"/>
    <w:rsid w:val="000F469A"/>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A0E14"/>
    <w:rsid w:val="002B4435"/>
    <w:rsid w:val="002B4A8B"/>
    <w:rsid w:val="002C29B6"/>
    <w:rsid w:val="002C39EB"/>
    <w:rsid w:val="002C52B8"/>
    <w:rsid w:val="002C550E"/>
    <w:rsid w:val="002D4F89"/>
    <w:rsid w:val="002F41EC"/>
    <w:rsid w:val="00304F71"/>
    <w:rsid w:val="00310B45"/>
    <w:rsid w:val="00312CF3"/>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29E7"/>
    <w:rsid w:val="007D70E6"/>
    <w:rsid w:val="007E7762"/>
    <w:rsid w:val="007F62F7"/>
    <w:rsid w:val="007F767E"/>
    <w:rsid w:val="00804521"/>
    <w:rsid w:val="00812F50"/>
    <w:rsid w:val="00832C9A"/>
    <w:rsid w:val="00845726"/>
    <w:rsid w:val="00850274"/>
    <w:rsid w:val="00863A02"/>
    <w:rsid w:val="00876391"/>
    <w:rsid w:val="00895FB1"/>
    <w:rsid w:val="00896164"/>
    <w:rsid w:val="008A3836"/>
    <w:rsid w:val="008B2072"/>
    <w:rsid w:val="008B2C35"/>
    <w:rsid w:val="008B4FA5"/>
    <w:rsid w:val="008D6DEB"/>
    <w:rsid w:val="008E70A1"/>
    <w:rsid w:val="008F4730"/>
    <w:rsid w:val="008F7899"/>
    <w:rsid w:val="00904028"/>
    <w:rsid w:val="0090594C"/>
    <w:rsid w:val="00913F86"/>
    <w:rsid w:val="00914635"/>
    <w:rsid w:val="00915BA0"/>
    <w:rsid w:val="009160C7"/>
    <w:rsid w:val="00924FBF"/>
    <w:rsid w:val="0093460D"/>
    <w:rsid w:val="00935157"/>
    <w:rsid w:val="00935195"/>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5E3D"/>
    <w:rsid w:val="009C669E"/>
    <w:rsid w:val="009D69CD"/>
    <w:rsid w:val="009E42F7"/>
    <w:rsid w:val="009F38D9"/>
    <w:rsid w:val="00A0058B"/>
    <w:rsid w:val="00A04E88"/>
    <w:rsid w:val="00A054E1"/>
    <w:rsid w:val="00A05C52"/>
    <w:rsid w:val="00A101AF"/>
    <w:rsid w:val="00A1579E"/>
    <w:rsid w:val="00A37AE4"/>
    <w:rsid w:val="00A441BA"/>
    <w:rsid w:val="00A52AA0"/>
    <w:rsid w:val="00A66381"/>
    <w:rsid w:val="00A707B5"/>
    <w:rsid w:val="00A7574A"/>
    <w:rsid w:val="00A81270"/>
    <w:rsid w:val="00A9020D"/>
    <w:rsid w:val="00A94071"/>
    <w:rsid w:val="00A96C75"/>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A0AB8"/>
    <w:rsid w:val="00BB542B"/>
    <w:rsid w:val="00BC1691"/>
    <w:rsid w:val="00BC62BE"/>
    <w:rsid w:val="00BD3236"/>
    <w:rsid w:val="00BE211E"/>
    <w:rsid w:val="00BE28BC"/>
    <w:rsid w:val="00BE3D91"/>
    <w:rsid w:val="00BF1C51"/>
    <w:rsid w:val="00C01B9E"/>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46911"/>
    <w:rsid w:val="00D50597"/>
    <w:rsid w:val="00D74DC5"/>
    <w:rsid w:val="00D76DC9"/>
    <w:rsid w:val="00D77803"/>
    <w:rsid w:val="00D9662A"/>
    <w:rsid w:val="00DB093A"/>
    <w:rsid w:val="00DB6BD4"/>
    <w:rsid w:val="00DD3909"/>
    <w:rsid w:val="00DD65E1"/>
    <w:rsid w:val="00DE07FE"/>
    <w:rsid w:val="00DE0E57"/>
    <w:rsid w:val="00DF2EA2"/>
    <w:rsid w:val="00DF31FE"/>
    <w:rsid w:val="00DF64E7"/>
    <w:rsid w:val="00DF679D"/>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91BA3"/>
    <w:rsid w:val="00F925C0"/>
    <w:rsid w:val="00FA5E89"/>
    <w:rsid w:val="00FA7B82"/>
    <w:rsid w:val="00FB0588"/>
    <w:rsid w:val="00FB0C03"/>
    <w:rsid w:val="00FB3190"/>
    <w:rsid w:val="00FB6603"/>
    <w:rsid w:val="00FC094E"/>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CommentReference">
    <w:name w:val="annotation reference"/>
    <w:basedOn w:val="DefaultParagraphFont"/>
    <w:uiPriority w:val="99"/>
    <w:semiHidden/>
    <w:unhideWhenUsed/>
    <w:rsid w:val="000901AF"/>
    <w:rPr>
      <w:sz w:val="16"/>
      <w:szCs w:val="16"/>
    </w:rPr>
  </w:style>
  <w:style w:type="paragraph" w:styleId="CommentText">
    <w:name w:val="annotation text"/>
    <w:basedOn w:val="Normal"/>
    <w:link w:val="CommentTextChar"/>
    <w:uiPriority w:val="99"/>
    <w:semiHidden/>
    <w:unhideWhenUsed/>
    <w:rsid w:val="000901AF"/>
    <w:pPr>
      <w:spacing w:line="240" w:lineRule="auto"/>
    </w:pPr>
    <w:rPr>
      <w:sz w:val="20"/>
      <w:szCs w:val="20"/>
    </w:rPr>
  </w:style>
  <w:style w:type="character" w:customStyle="1" w:styleId="CommentTextChar">
    <w:name w:val="Comment Text Char"/>
    <w:basedOn w:val="DefaultParagraphFont"/>
    <w:link w:val="CommentText"/>
    <w:uiPriority w:val="99"/>
    <w:semiHidden/>
    <w:rsid w:val="000901AF"/>
    <w:rPr>
      <w:sz w:val="20"/>
      <w:szCs w:val="20"/>
    </w:rPr>
  </w:style>
  <w:style w:type="paragraph" w:styleId="CommentSubject">
    <w:name w:val="annotation subject"/>
    <w:basedOn w:val="CommentText"/>
    <w:next w:val="CommentText"/>
    <w:link w:val="CommentSubjectChar"/>
    <w:uiPriority w:val="99"/>
    <w:semiHidden/>
    <w:unhideWhenUsed/>
    <w:rsid w:val="000901AF"/>
    <w:rPr>
      <w:b/>
      <w:bCs/>
    </w:rPr>
  </w:style>
  <w:style w:type="character" w:customStyle="1" w:styleId="CommentSubjectChar">
    <w:name w:val="Comment Subject Char"/>
    <w:basedOn w:val="CommentTextChar"/>
    <w:link w:val="CommentSubject"/>
    <w:uiPriority w:val="99"/>
    <w:semiHidden/>
    <w:rsid w:val="000901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CommentReference">
    <w:name w:val="annotation reference"/>
    <w:basedOn w:val="DefaultParagraphFont"/>
    <w:uiPriority w:val="99"/>
    <w:semiHidden/>
    <w:unhideWhenUsed/>
    <w:rsid w:val="000901AF"/>
    <w:rPr>
      <w:sz w:val="16"/>
      <w:szCs w:val="16"/>
    </w:rPr>
  </w:style>
  <w:style w:type="paragraph" w:styleId="CommentText">
    <w:name w:val="annotation text"/>
    <w:basedOn w:val="Normal"/>
    <w:link w:val="CommentTextChar"/>
    <w:uiPriority w:val="99"/>
    <w:semiHidden/>
    <w:unhideWhenUsed/>
    <w:rsid w:val="000901AF"/>
    <w:pPr>
      <w:spacing w:line="240" w:lineRule="auto"/>
    </w:pPr>
    <w:rPr>
      <w:sz w:val="20"/>
      <w:szCs w:val="20"/>
    </w:rPr>
  </w:style>
  <w:style w:type="character" w:customStyle="1" w:styleId="CommentTextChar">
    <w:name w:val="Comment Text Char"/>
    <w:basedOn w:val="DefaultParagraphFont"/>
    <w:link w:val="CommentText"/>
    <w:uiPriority w:val="99"/>
    <w:semiHidden/>
    <w:rsid w:val="000901AF"/>
    <w:rPr>
      <w:sz w:val="20"/>
      <w:szCs w:val="20"/>
    </w:rPr>
  </w:style>
  <w:style w:type="paragraph" w:styleId="CommentSubject">
    <w:name w:val="annotation subject"/>
    <w:basedOn w:val="CommentText"/>
    <w:next w:val="CommentText"/>
    <w:link w:val="CommentSubjectChar"/>
    <w:uiPriority w:val="99"/>
    <w:semiHidden/>
    <w:unhideWhenUsed/>
    <w:rsid w:val="000901AF"/>
    <w:rPr>
      <w:b/>
      <w:bCs/>
    </w:rPr>
  </w:style>
  <w:style w:type="character" w:customStyle="1" w:styleId="CommentSubjectChar">
    <w:name w:val="Comment Subject Char"/>
    <w:basedOn w:val="CommentTextChar"/>
    <w:link w:val="CommentSubject"/>
    <w:uiPriority w:val="99"/>
    <w:semiHidden/>
    <w:rsid w:val="000901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0B392-DF90-4E0E-AF5E-7D218A2C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2</cp:revision>
  <dcterms:created xsi:type="dcterms:W3CDTF">2019-06-07T16:33:00Z</dcterms:created>
  <dcterms:modified xsi:type="dcterms:W3CDTF">2019-06-07T16:33:00Z</dcterms:modified>
</cp:coreProperties>
</file>
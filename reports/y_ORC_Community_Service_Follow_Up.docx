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9E2" w:rsidRDefault="001C59E2" w:rsidP="001C59E2">
      <w:pPr>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1C59E2" w:rsidRDefault="001C59E2" w:rsidP="001C59E2">
      <w:pPr>
        <w:rPr>
          <w:rFonts w:ascii="Tahoma" w:hAnsi="Tahoma" w:cs="Tahoma"/>
          <w:color w:val="000000" w:themeColor="text1"/>
          <w:sz w:val="20"/>
          <w:szCs w:val="20"/>
        </w:rPr>
      </w:pPr>
    </w:p>
    <w:p w:rsidR="001C59E2" w:rsidRDefault="001C59E2" w:rsidP="001C59E2">
      <w:pPr>
        <w:jc w:val="right"/>
        <w:rPr>
          <w:rFonts w:ascii="Tahoma" w:hAnsi="Tahoma" w:cs="Tahoma"/>
          <w:color w:val="000000" w:themeColor="text1"/>
          <w:sz w:val="20"/>
          <w:szCs w:val="20"/>
        </w:rPr>
      </w:pPr>
      <w:r>
        <w:rPr>
          <w:rFonts w:ascii="Tahoma" w:hAnsi="Tahoma" w:cs="Tahoma"/>
          <w:color w:val="000000" w:themeColor="text1"/>
          <w:sz w:val="20"/>
          <w:szCs w:val="20"/>
        </w:rPr>
        <w:t>Tenant ID</w:t>
      </w:r>
      <w:r>
        <w:rPr>
          <w:rFonts w:ascii="Tahoma" w:hAnsi="Tahoma" w:cs="Tahoma"/>
          <w:color w:val="000000" w:themeColor="text1"/>
          <w:sz w:val="20"/>
          <w:szCs w:val="20"/>
        </w:rPr>
        <w:t xml:space="preserve">: </w:t>
      </w: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SS4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«SS4»</w:t>
      </w:r>
      <w:r>
        <w:rPr>
          <w:rFonts w:ascii="Tahoma" w:hAnsi="Tahoma" w:cs="Tahoma"/>
          <w:color w:val="000000" w:themeColor="text1"/>
          <w:sz w:val="20"/>
          <w:szCs w:val="20"/>
        </w:rPr>
        <w:fldChar w:fldCharType="end"/>
      </w:r>
    </w:p>
    <w:p w:rsidR="001C59E2" w:rsidRDefault="001C59E2" w:rsidP="001C59E2">
      <w:pPr>
        <w:jc w:val="right"/>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1C59E2" w:rsidRDefault="001C59E2" w:rsidP="001C59E2">
      <w:pPr>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1C59E2" w:rsidRPr="00BA56D5" w:rsidRDefault="001C59E2" w:rsidP="001C59E2">
      <w:pPr>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1C59E2" w:rsidRPr="00BA56D5" w:rsidRDefault="001C59E2" w:rsidP="001C59E2">
      <w:pPr>
        <w:rPr>
          <w:rFonts w:ascii="Tahoma" w:hAnsi="Tahoma" w:cs="Tahoma"/>
          <w:noProof/>
          <w:color w:val="000000" w:themeColor="text1"/>
          <w:sz w:val="20"/>
          <w:szCs w:val="20"/>
        </w:rPr>
      </w:pPr>
    </w:p>
    <w:p w:rsidR="001C59E2" w:rsidRDefault="001C59E2" w:rsidP="001C59E2">
      <w:pPr>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1C59E2" w:rsidRPr="001C59E2" w:rsidRDefault="001C59E2" w:rsidP="001C59E2">
      <w:pPr>
        <w:rPr>
          <w:rFonts w:ascii="Tahoma" w:hAnsi="Tahoma" w:cs="Tahoma"/>
          <w:noProof/>
          <w:color w:val="000000" w:themeColor="text1"/>
          <w:sz w:val="20"/>
          <w:szCs w:val="20"/>
        </w:rPr>
      </w:pPr>
    </w:p>
    <w:p w:rsidR="001C59E2" w:rsidRDefault="001C59E2" w:rsidP="001C59E2">
      <w:pPr>
        <w:widowControl/>
        <w:autoSpaceDE/>
        <w:autoSpaceDN/>
        <w:spacing w:after="200" w:line="276" w:lineRule="auto"/>
      </w:pPr>
      <w:r>
        <w:t>We have reviewed the information you submitted to us regarding exemptions from community service requirements. Based on the information you provided and the information already in our files, the following persons are exempt from community service:</w:t>
      </w:r>
    </w:p>
    <w:p w:rsidR="001C59E2" w:rsidRDefault="001C59E2" w:rsidP="001C59E2">
      <w:pPr>
        <w:widowControl/>
        <w:autoSpaceDE/>
        <w:autoSpaceDN/>
        <w:spacing w:after="200" w:line="276" w:lineRule="auto"/>
      </w:pP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Exempt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«Exempt»</w:t>
      </w:r>
      <w:r>
        <w:rPr>
          <w:rFonts w:ascii="Tahoma" w:hAnsi="Tahoma" w:cs="Tahoma"/>
          <w:color w:val="000000" w:themeColor="text1"/>
          <w:sz w:val="20"/>
          <w:szCs w:val="20"/>
        </w:rPr>
        <w:fldChar w:fldCharType="end"/>
      </w:r>
    </w:p>
    <w:p w:rsidR="001C59E2" w:rsidRDefault="001C59E2" w:rsidP="001C59E2">
      <w:pPr>
        <w:widowControl/>
        <w:autoSpaceDE/>
        <w:autoSpaceDN/>
        <w:spacing w:after="200" w:line="276" w:lineRule="auto"/>
      </w:pPr>
      <w:r>
        <w:t>The following persons must comply with community service requirements:</w:t>
      </w:r>
    </w:p>
    <w:p w:rsidR="001C59E2" w:rsidRDefault="001C59E2" w:rsidP="001C59E2">
      <w:pPr>
        <w:widowControl/>
        <w:autoSpaceDE/>
        <w:autoSpaceDN/>
        <w:spacing w:after="200" w:line="276" w:lineRule="auto"/>
        <w:rPr>
          <w:rFonts w:ascii="Tahoma" w:hAnsi="Tahoma" w:cs="Tahoma"/>
          <w:color w:val="000000" w:themeColor="text1"/>
          <w:sz w:val="20"/>
          <w:szCs w:val="20"/>
        </w:rPr>
      </w:pPr>
      <w:r>
        <w:rPr>
          <w:rFonts w:ascii="Tahoma" w:hAnsi="Tahoma" w:cs="Tahoma"/>
          <w:color w:val="000000" w:themeColor="text1"/>
          <w:sz w:val="20"/>
          <w:szCs w:val="20"/>
        </w:rPr>
        <w:fldChar w:fldCharType="begin"/>
      </w:r>
      <w:r>
        <w:rPr>
          <w:rFonts w:ascii="Tahoma" w:hAnsi="Tahoma" w:cs="Tahoma"/>
          <w:color w:val="000000" w:themeColor="text1"/>
          <w:sz w:val="20"/>
          <w:szCs w:val="20"/>
        </w:rPr>
        <w:instrText xml:space="preserve"> MERGEFIELD  NotExempt  \* MERGEFORMAT </w:instrText>
      </w:r>
      <w:r>
        <w:rPr>
          <w:rFonts w:ascii="Tahoma" w:hAnsi="Tahoma" w:cs="Tahoma"/>
          <w:color w:val="000000" w:themeColor="text1"/>
          <w:sz w:val="20"/>
          <w:szCs w:val="20"/>
        </w:rPr>
        <w:fldChar w:fldCharType="separate"/>
      </w:r>
      <w:r>
        <w:rPr>
          <w:rFonts w:ascii="Tahoma" w:hAnsi="Tahoma" w:cs="Tahoma"/>
          <w:noProof/>
          <w:color w:val="000000" w:themeColor="text1"/>
          <w:sz w:val="20"/>
          <w:szCs w:val="20"/>
        </w:rPr>
        <w:t>«NotExempt»</w:t>
      </w:r>
      <w:r>
        <w:rPr>
          <w:rFonts w:ascii="Tahoma" w:hAnsi="Tahoma" w:cs="Tahoma"/>
          <w:color w:val="000000" w:themeColor="text1"/>
          <w:sz w:val="20"/>
          <w:szCs w:val="20"/>
        </w:rPr>
        <w:fldChar w:fldCharType="end"/>
      </w:r>
    </w:p>
    <w:p w:rsidR="001C59E2" w:rsidRDefault="001C59E2" w:rsidP="001C59E2">
      <w:pPr>
        <w:widowControl/>
        <w:autoSpaceDE/>
        <w:autoSpaceDN/>
        <w:spacing w:after="200" w:line="276" w:lineRule="auto"/>
      </w:pPr>
      <w:r>
        <w:t>We have enclosed more timesheets for your use in the coming year. You will be required to submit a timesheet each year at your annual income certification. The Timesheet must show that you have participated in community service and/or self-sufficiency activities for at least 8 hours per month, every mo</w:t>
      </w:r>
      <w:r>
        <w:t>nth of the year, beginning now.</w:t>
      </w:r>
    </w:p>
    <w:p w:rsidR="001C59E2" w:rsidRDefault="001C59E2" w:rsidP="001C59E2">
      <w:pPr>
        <w:widowControl/>
        <w:autoSpaceDE/>
        <w:autoSpaceDN/>
        <w:spacing w:after="200" w:line="276" w:lineRule="auto"/>
      </w:pPr>
      <w:r>
        <w:t xml:space="preserve">You are required to notify the Housing Authority of all changes that may impact your community services and/or self-sufficiency activity requirements within 14 calendar days of the event. You will then be notified if you need to start performing community services and/or self-sufficiency activities or if the change no longer requires you to perform either community series service </w:t>
      </w:r>
      <w:r>
        <w:t>or self-sufficiency activities.</w:t>
      </w:r>
    </w:p>
    <w:p w:rsidR="001C59E2" w:rsidRDefault="001C59E2" w:rsidP="001C59E2">
      <w:pPr>
        <w:widowControl/>
        <w:autoSpaceDE/>
        <w:autoSpaceDN/>
        <w:spacing w:after="200" w:line="276" w:lineRule="auto"/>
      </w:pPr>
      <w:r>
        <w:t>Failure to comply with these requirements may result in termination of your tenancy</w:t>
      </w:r>
      <w:r>
        <w:t xml:space="preserve"> at the end of your lease term.</w:t>
      </w:r>
    </w:p>
    <w:p w:rsidR="001C59E2" w:rsidRDefault="001C59E2" w:rsidP="001C59E2">
      <w:pPr>
        <w:widowControl/>
        <w:autoSpaceDE/>
        <w:autoSpaceDN/>
        <w:spacing w:after="200" w:line="276" w:lineRule="auto"/>
      </w:pPr>
      <w:r>
        <w:t>Sin</w:t>
      </w:r>
      <w:r>
        <w:t>cerely,</w:t>
      </w:r>
    </w:p>
    <w:p w:rsidR="001C59E2" w:rsidRDefault="001C59E2" w:rsidP="001C59E2">
      <w:pPr>
        <w:widowControl/>
        <w:autoSpaceDE/>
        <w:autoSpaceDN/>
        <w:spacing w:after="200" w:line="276" w:lineRule="auto"/>
      </w:pPr>
      <w:r>
        <w:t xml:space="preserve">Eligibility and </w:t>
      </w:r>
      <w:r>
        <w:t>Occupancy Department Enclosures</w:t>
      </w:r>
    </w:p>
    <w:p w:rsidR="001C59E2" w:rsidRDefault="001C59E2" w:rsidP="001C59E2">
      <w:pPr>
        <w:widowControl/>
        <w:autoSpaceDE/>
        <w:autoSpaceDN/>
        <w:spacing w:after="200" w:line="276" w:lineRule="auto"/>
      </w:pPr>
      <w:bookmarkStart w:id="0" w:name="_GoBack"/>
      <w:bookmarkEnd w:id="0"/>
    </w:p>
    <w:p w:rsidR="001C59E2" w:rsidRDefault="001C59E2" w:rsidP="001C59E2">
      <w:pPr>
        <w:widowControl/>
        <w:autoSpaceDE/>
        <w:autoSpaceDN/>
        <w:spacing w:after="200" w:line="276" w:lineRule="auto"/>
      </w:pPr>
      <w:r>
        <w:t>If you have a disability which precludes you from complying with this letter, please call (831) 454-5955, Monday through Thursday between 8:00 AM - 4:30 PM. T</w:t>
      </w:r>
      <w:r>
        <w:t>he office is closed on Fridays.</w:t>
      </w:r>
    </w:p>
    <w:p w:rsidR="001C59E2" w:rsidRDefault="001C59E2" w:rsidP="001C59E2">
      <w:pPr>
        <w:widowControl/>
        <w:autoSpaceDE/>
        <w:autoSpaceDN/>
        <w:spacing w:after="200" w:line="276" w:lineRule="auto"/>
        <w:rPr>
          <w:b/>
          <w:bCs/>
          <w:sz w:val="28"/>
          <w:szCs w:val="28"/>
        </w:rPr>
      </w:pPr>
      <w:r>
        <w:t xml:space="preserve">Si </w:t>
      </w:r>
      <w:proofErr w:type="spellStart"/>
      <w:r>
        <w:t>desea</w:t>
      </w:r>
      <w:proofErr w:type="spellEnd"/>
      <w:r>
        <w:t xml:space="preserve"> </w:t>
      </w:r>
      <w:proofErr w:type="spellStart"/>
      <w:r>
        <w:t>una</w:t>
      </w:r>
      <w:proofErr w:type="spellEnd"/>
      <w:r>
        <w:t xml:space="preserve"> </w:t>
      </w:r>
      <w:proofErr w:type="spellStart"/>
      <w:r>
        <w:t>traducción</w:t>
      </w:r>
      <w:proofErr w:type="spellEnd"/>
      <w:r>
        <w:t xml:space="preserve"> </w:t>
      </w:r>
      <w:proofErr w:type="spellStart"/>
      <w:r>
        <w:t>en</w:t>
      </w:r>
      <w:proofErr w:type="spellEnd"/>
      <w:r>
        <w:t xml:space="preserve"> </w:t>
      </w:r>
      <w:proofErr w:type="spellStart"/>
      <w:r>
        <w:t>español</w:t>
      </w:r>
      <w:proofErr w:type="spellEnd"/>
      <w:r>
        <w:t xml:space="preserve">, </w:t>
      </w:r>
      <w:proofErr w:type="spellStart"/>
      <w:r>
        <w:t>por</w:t>
      </w:r>
      <w:proofErr w:type="spellEnd"/>
      <w:r>
        <w:t xml:space="preserve"> favor </w:t>
      </w:r>
      <w:proofErr w:type="spellStart"/>
      <w:r>
        <w:t>llame</w:t>
      </w:r>
      <w:proofErr w:type="spellEnd"/>
      <w:r>
        <w:t xml:space="preserve"> al (831) 454-5955, entre 8:00 AM - 4:30 PM de lunes a </w:t>
      </w:r>
      <w:proofErr w:type="spellStart"/>
      <w:r>
        <w:t>jueves</w:t>
      </w:r>
      <w:proofErr w:type="spellEnd"/>
      <w:r>
        <w:t xml:space="preserve">. </w:t>
      </w:r>
      <w:proofErr w:type="gramStart"/>
      <w:r>
        <w:t xml:space="preserve">Los </w:t>
      </w:r>
      <w:proofErr w:type="spellStart"/>
      <w:r>
        <w:t>viernes</w:t>
      </w:r>
      <w:proofErr w:type="spellEnd"/>
      <w:r>
        <w:t xml:space="preserve"> la </w:t>
      </w:r>
      <w:proofErr w:type="spellStart"/>
      <w:r>
        <w:t>oficina</w:t>
      </w:r>
      <w:proofErr w:type="spellEnd"/>
      <w:r>
        <w:t xml:space="preserve"> se </w:t>
      </w:r>
      <w:proofErr w:type="spellStart"/>
      <w:r>
        <w:t>encuentra</w:t>
      </w:r>
      <w:proofErr w:type="spellEnd"/>
      <w:r>
        <w:t xml:space="preserve"> </w:t>
      </w:r>
      <w:proofErr w:type="spellStart"/>
      <w:r>
        <w:t>cerrada</w:t>
      </w:r>
      <w:proofErr w:type="spellEnd"/>
      <w:r>
        <w:t>.</w:t>
      </w:r>
      <w:proofErr w:type="gramEnd"/>
      <w:r>
        <w:br w:type="page"/>
      </w:r>
    </w:p>
    <w:p w:rsidR="001E3F46" w:rsidRDefault="001E3F46" w:rsidP="001E3F46">
      <w:pPr>
        <w:pStyle w:val="Heading1"/>
        <w:spacing w:before="88"/>
        <w:ind w:left="5182" w:firstLine="578"/>
        <w:jc w:val="left"/>
      </w:pPr>
      <w:r>
        <w:rPr>
          <w:noProof/>
        </w:rPr>
        <w:lastRenderedPageBreak/>
        <w:drawing>
          <wp:anchor distT="0" distB="0" distL="0" distR="0" simplePos="0" relativeHeight="251659264" behindDoc="0" locked="0" layoutInCell="1" allowOverlap="1" wp14:anchorId="5084924A" wp14:editId="08ECF495">
            <wp:simplePos x="0" y="0"/>
            <wp:positionH relativeFrom="page">
              <wp:posOffset>457200</wp:posOffset>
            </wp:positionH>
            <wp:positionV relativeFrom="paragraph">
              <wp:posOffset>-137676</wp:posOffset>
            </wp:positionV>
            <wp:extent cx="1590675" cy="78751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90675" cy="787514"/>
                    </a:xfrm>
                    <a:prstGeom prst="rect">
                      <a:avLst/>
                    </a:prstGeom>
                  </pic:spPr>
                </pic:pic>
              </a:graphicData>
            </a:graphic>
          </wp:anchor>
        </w:drawing>
      </w:r>
      <w:r>
        <w:t>TIMESHEET</w:t>
      </w:r>
    </w:p>
    <w:p w:rsidR="001E3F46" w:rsidRDefault="001E3F46" w:rsidP="001E3F46">
      <w:pPr>
        <w:ind w:left="2880" w:right="1306" w:firstLine="720"/>
        <w:rPr>
          <w:b/>
          <w:sz w:val="28"/>
        </w:rPr>
      </w:pPr>
      <w:r>
        <w:rPr>
          <w:b/>
          <w:sz w:val="28"/>
        </w:rPr>
        <w:t>Community Service or Self-Sufficiency Activities</w:t>
      </w:r>
    </w:p>
    <w:p w:rsidR="001E3F46" w:rsidRDefault="001E3F46" w:rsidP="001E3F46">
      <w:pPr>
        <w:pStyle w:val="BodyText"/>
        <w:rPr>
          <w:b/>
          <w:sz w:val="20"/>
        </w:rPr>
      </w:pPr>
    </w:p>
    <w:p w:rsidR="001E3F46" w:rsidRDefault="001E3F46" w:rsidP="001E3F46">
      <w:pPr>
        <w:pStyle w:val="BodyText"/>
        <w:spacing w:before="3"/>
        <w:rPr>
          <w:b/>
          <w:sz w:val="19"/>
        </w:rPr>
      </w:pPr>
    </w:p>
    <w:p w:rsidR="001E3F46" w:rsidRDefault="001E3F46" w:rsidP="001E3F46">
      <w:pPr>
        <w:pStyle w:val="BodyText"/>
        <w:spacing w:before="96" w:line="247" w:lineRule="auto"/>
        <w:ind w:left="100" w:right="386"/>
        <w:rPr>
          <w:w w:val="105"/>
        </w:rPr>
      </w:pPr>
      <w:r>
        <w:rPr>
          <w:w w:val="105"/>
        </w:rPr>
        <w:t>Please complete one timesheet for each adult household member who is required to perform the community service requirements. You may complete your community service activities at any agency that provides activities that are “a public</w:t>
      </w:r>
      <w:r>
        <w:rPr>
          <w:spacing w:val="-10"/>
          <w:w w:val="105"/>
        </w:rPr>
        <w:t xml:space="preserve"> </w:t>
      </w:r>
      <w:r>
        <w:rPr>
          <w:w w:val="105"/>
        </w:rPr>
        <w:t>benefit,</w:t>
      </w:r>
      <w:r>
        <w:rPr>
          <w:spacing w:val="-9"/>
          <w:w w:val="105"/>
        </w:rPr>
        <w:t xml:space="preserve"> </w:t>
      </w:r>
      <w:r>
        <w:rPr>
          <w:w w:val="105"/>
        </w:rPr>
        <w:t>and</w:t>
      </w:r>
      <w:r>
        <w:rPr>
          <w:spacing w:val="-13"/>
          <w:w w:val="105"/>
        </w:rPr>
        <w:t xml:space="preserve"> </w:t>
      </w:r>
      <w:r>
        <w:rPr>
          <w:w w:val="105"/>
        </w:rPr>
        <w:t>that</w:t>
      </w:r>
      <w:r>
        <w:rPr>
          <w:spacing w:val="-10"/>
          <w:w w:val="105"/>
        </w:rPr>
        <w:t xml:space="preserve"> </w:t>
      </w:r>
      <w:r>
        <w:rPr>
          <w:w w:val="105"/>
        </w:rPr>
        <w:t>serve</w:t>
      </w:r>
      <w:r>
        <w:rPr>
          <w:spacing w:val="-13"/>
          <w:w w:val="105"/>
        </w:rPr>
        <w:t xml:space="preserve"> </w:t>
      </w:r>
      <w:r>
        <w:rPr>
          <w:w w:val="105"/>
        </w:rPr>
        <w:t>to</w:t>
      </w:r>
      <w:r>
        <w:rPr>
          <w:spacing w:val="-8"/>
          <w:w w:val="105"/>
        </w:rPr>
        <w:t xml:space="preserve"> </w:t>
      </w:r>
      <w:r>
        <w:rPr>
          <w:w w:val="105"/>
        </w:rPr>
        <w:t>improve</w:t>
      </w:r>
      <w:r>
        <w:rPr>
          <w:spacing w:val="-12"/>
          <w:w w:val="105"/>
        </w:rPr>
        <w:t xml:space="preserve"> </w:t>
      </w:r>
      <w:r>
        <w:rPr>
          <w:w w:val="105"/>
        </w:rPr>
        <w:t>the</w:t>
      </w:r>
      <w:r>
        <w:rPr>
          <w:spacing w:val="-13"/>
          <w:w w:val="105"/>
        </w:rPr>
        <w:t xml:space="preserve"> </w:t>
      </w:r>
      <w:r>
        <w:rPr>
          <w:w w:val="105"/>
        </w:rPr>
        <w:t>quality</w:t>
      </w:r>
      <w:r>
        <w:rPr>
          <w:spacing w:val="-12"/>
          <w:w w:val="105"/>
        </w:rPr>
        <w:t xml:space="preserve"> </w:t>
      </w:r>
      <w:r>
        <w:rPr>
          <w:w w:val="105"/>
        </w:rPr>
        <w:t>of</w:t>
      </w:r>
      <w:r>
        <w:rPr>
          <w:spacing w:val="-11"/>
          <w:w w:val="105"/>
        </w:rPr>
        <w:t xml:space="preserve"> </w:t>
      </w:r>
      <w:r>
        <w:rPr>
          <w:w w:val="105"/>
        </w:rPr>
        <w:t>life,</w:t>
      </w:r>
      <w:r>
        <w:rPr>
          <w:spacing w:val="-9"/>
          <w:w w:val="105"/>
        </w:rPr>
        <w:t xml:space="preserve"> </w:t>
      </w:r>
      <w:r>
        <w:rPr>
          <w:w w:val="105"/>
        </w:rPr>
        <w:t>enhance</w:t>
      </w:r>
      <w:r>
        <w:rPr>
          <w:spacing w:val="-10"/>
          <w:w w:val="105"/>
        </w:rPr>
        <w:t xml:space="preserve"> </w:t>
      </w:r>
      <w:r>
        <w:rPr>
          <w:w w:val="105"/>
        </w:rPr>
        <w:t>resident</w:t>
      </w:r>
      <w:r>
        <w:rPr>
          <w:spacing w:val="-10"/>
          <w:w w:val="105"/>
        </w:rPr>
        <w:t xml:space="preserve"> </w:t>
      </w:r>
      <w:r>
        <w:rPr>
          <w:w w:val="105"/>
        </w:rPr>
        <w:t>self-sufficiency,</w:t>
      </w:r>
      <w:r>
        <w:rPr>
          <w:spacing w:val="-8"/>
          <w:w w:val="105"/>
        </w:rPr>
        <w:t xml:space="preserve"> </w:t>
      </w:r>
      <w:r>
        <w:rPr>
          <w:w w:val="105"/>
        </w:rPr>
        <w:t>or</w:t>
      </w:r>
      <w:r>
        <w:rPr>
          <w:spacing w:val="-11"/>
          <w:w w:val="105"/>
        </w:rPr>
        <w:t xml:space="preserve"> </w:t>
      </w:r>
      <w:r>
        <w:rPr>
          <w:w w:val="105"/>
        </w:rPr>
        <w:t>increase</w:t>
      </w:r>
      <w:r>
        <w:rPr>
          <w:spacing w:val="-9"/>
          <w:w w:val="105"/>
        </w:rPr>
        <w:t xml:space="preserve"> </w:t>
      </w:r>
      <w:r>
        <w:rPr>
          <w:w w:val="105"/>
        </w:rPr>
        <w:t>resident</w:t>
      </w:r>
      <w:r>
        <w:rPr>
          <w:spacing w:val="-10"/>
          <w:w w:val="105"/>
        </w:rPr>
        <w:t xml:space="preserve"> </w:t>
      </w:r>
      <w:r>
        <w:rPr>
          <w:w w:val="105"/>
        </w:rPr>
        <w:t>self- responsibility in the community.” Political activities may not be counted as community service. Examples of eligible Community</w:t>
      </w:r>
      <w:r>
        <w:rPr>
          <w:spacing w:val="-18"/>
          <w:w w:val="105"/>
        </w:rPr>
        <w:t xml:space="preserve"> </w:t>
      </w:r>
      <w:r>
        <w:rPr>
          <w:w w:val="105"/>
        </w:rPr>
        <w:t>Services</w:t>
      </w:r>
      <w:r>
        <w:rPr>
          <w:spacing w:val="-19"/>
          <w:w w:val="105"/>
        </w:rPr>
        <w:t xml:space="preserve"> </w:t>
      </w:r>
      <w:r>
        <w:rPr>
          <w:w w:val="105"/>
        </w:rPr>
        <w:t>activities:</w:t>
      </w:r>
      <w:r>
        <w:rPr>
          <w:spacing w:val="-20"/>
          <w:w w:val="105"/>
        </w:rPr>
        <w:t xml:space="preserve"> </w:t>
      </w:r>
      <w:r>
        <w:rPr>
          <w:w w:val="105"/>
        </w:rPr>
        <w:t>schools,</w:t>
      </w:r>
      <w:r>
        <w:rPr>
          <w:spacing w:val="-19"/>
          <w:w w:val="105"/>
        </w:rPr>
        <w:t xml:space="preserve"> </w:t>
      </w:r>
      <w:r>
        <w:rPr>
          <w:w w:val="105"/>
        </w:rPr>
        <w:t>hospitals,</w:t>
      </w:r>
      <w:r>
        <w:rPr>
          <w:spacing w:val="-19"/>
          <w:w w:val="105"/>
        </w:rPr>
        <w:t xml:space="preserve"> </w:t>
      </w:r>
      <w:r>
        <w:rPr>
          <w:w w:val="105"/>
        </w:rPr>
        <w:t>local</w:t>
      </w:r>
      <w:r>
        <w:rPr>
          <w:spacing w:val="-19"/>
          <w:w w:val="105"/>
        </w:rPr>
        <w:t xml:space="preserve"> </w:t>
      </w:r>
      <w:r>
        <w:rPr>
          <w:w w:val="105"/>
        </w:rPr>
        <w:t>community</w:t>
      </w:r>
      <w:r>
        <w:rPr>
          <w:spacing w:val="-21"/>
          <w:w w:val="105"/>
        </w:rPr>
        <w:t xml:space="preserve"> </w:t>
      </w:r>
      <w:r>
        <w:rPr>
          <w:w w:val="105"/>
        </w:rPr>
        <w:t>(non-profit)</w:t>
      </w:r>
      <w:r>
        <w:rPr>
          <w:spacing w:val="-19"/>
          <w:w w:val="105"/>
        </w:rPr>
        <w:t xml:space="preserve"> </w:t>
      </w:r>
      <w:r>
        <w:rPr>
          <w:w w:val="105"/>
        </w:rPr>
        <w:t>agencies,</w:t>
      </w:r>
      <w:r>
        <w:rPr>
          <w:spacing w:val="-18"/>
          <w:w w:val="105"/>
        </w:rPr>
        <w:t xml:space="preserve"> </w:t>
      </w:r>
      <w:r>
        <w:rPr>
          <w:w w:val="105"/>
        </w:rPr>
        <w:t>homeless</w:t>
      </w:r>
      <w:r>
        <w:rPr>
          <w:spacing w:val="-19"/>
          <w:w w:val="105"/>
        </w:rPr>
        <w:t xml:space="preserve"> </w:t>
      </w:r>
      <w:r>
        <w:rPr>
          <w:w w:val="105"/>
        </w:rPr>
        <w:t>shelters,</w:t>
      </w:r>
      <w:r>
        <w:rPr>
          <w:spacing w:val="-20"/>
          <w:w w:val="105"/>
        </w:rPr>
        <w:t xml:space="preserve"> </w:t>
      </w:r>
      <w:r>
        <w:rPr>
          <w:w w:val="105"/>
        </w:rPr>
        <w:t>recreations centers,</w:t>
      </w:r>
      <w:r>
        <w:rPr>
          <w:spacing w:val="-13"/>
          <w:w w:val="105"/>
        </w:rPr>
        <w:t xml:space="preserve"> </w:t>
      </w:r>
      <w:r>
        <w:rPr>
          <w:w w:val="105"/>
        </w:rPr>
        <w:t>senior</w:t>
      </w:r>
      <w:r>
        <w:rPr>
          <w:spacing w:val="-15"/>
          <w:w w:val="105"/>
        </w:rPr>
        <w:t xml:space="preserve"> </w:t>
      </w:r>
      <w:r>
        <w:rPr>
          <w:w w:val="105"/>
        </w:rPr>
        <w:t>centers,</w:t>
      </w:r>
      <w:r>
        <w:rPr>
          <w:spacing w:val="-13"/>
          <w:w w:val="105"/>
        </w:rPr>
        <w:t xml:space="preserve"> </w:t>
      </w:r>
      <w:r>
        <w:rPr>
          <w:w w:val="105"/>
        </w:rPr>
        <w:t>food</w:t>
      </w:r>
      <w:r>
        <w:rPr>
          <w:spacing w:val="-13"/>
          <w:w w:val="105"/>
        </w:rPr>
        <w:t xml:space="preserve"> </w:t>
      </w:r>
      <w:r>
        <w:rPr>
          <w:w w:val="105"/>
        </w:rPr>
        <w:t>banks.</w:t>
      </w:r>
      <w:r>
        <w:rPr>
          <w:spacing w:val="29"/>
          <w:w w:val="105"/>
        </w:rPr>
        <w:t xml:space="preserve"> </w:t>
      </w:r>
      <w:r>
        <w:rPr>
          <w:w w:val="105"/>
        </w:rPr>
        <w:t>You</w:t>
      </w:r>
      <w:r>
        <w:rPr>
          <w:spacing w:val="-13"/>
          <w:w w:val="105"/>
        </w:rPr>
        <w:t xml:space="preserve"> </w:t>
      </w:r>
      <w:r>
        <w:rPr>
          <w:w w:val="105"/>
        </w:rPr>
        <w:t>choose</w:t>
      </w:r>
      <w:r>
        <w:rPr>
          <w:spacing w:val="-15"/>
          <w:w w:val="105"/>
        </w:rPr>
        <w:t xml:space="preserve"> </w:t>
      </w:r>
      <w:r>
        <w:rPr>
          <w:w w:val="105"/>
        </w:rPr>
        <w:t>where</w:t>
      </w:r>
      <w:r>
        <w:rPr>
          <w:spacing w:val="-14"/>
          <w:w w:val="105"/>
        </w:rPr>
        <w:t xml:space="preserve"> </w:t>
      </w:r>
      <w:r>
        <w:rPr>
          <w:w w:val="105"/>
        </w:rPr>
        <w:t>you</w:t>
      </w:r>
      <w:r>
        <w:rPr>
          <w:spacing w:val="-13"/>
          <w:w w:val="105"/>
        </w:rPr>
        <w:t xml:space="preserve"> </w:t>
      </w:r>
      <w:r>
        <w:rPr>
          <w:w w:val="105"/>
        </w:rPr>
        <w:t>perform</w:t>
      </w:r>
      <w:r>
        <w:rPr>
          <w:spacing w:val="-14"/>
          <w:w w:val="105"/>
        </w:rPr>
        <w:t xml:space="preserve"> </w:t>
      </w:r>
      <w:r>
        <w:rPr>
          <w:w w:val="105"/>
        </w:rPr>
        <w:t>your</w:t>
      </w:r>
      <w:r>
        <w:rPr>
          <w:spacing w:val="-13"/>
          <w:w w:val="105"/>
        </w:rPr>
        <w:t xml:space="preserve"> </w:t>
      </w:r>
      <w:r>
        <w:rPr>
          <w:w w:val="105"/>
        </w:rPr>
        <w:t>volunteer</w:t>
      </w:r>
      <w:r>
        <w:rPr>
          <w:spacing w:val="-14"/>
          <w:w w:val="105"/>
        </w:rPr>
        <w:t xml:space="preserve"> </w:t>
      </w:r>
      <w:r>
        <w:rPr>
          <w:w w:val="105"/>
        </w:rPr>
        <w:t>services.</w:t>
      </w:r>
    </w:p>
    <w:p w:rsidR="001E3F46" w:rsidRDefault="001E3F46" w:rsidP="001E3F46">
      <w:pPr>
        <w:pStyle w:val="BodyText"/>
        <w:spacing w:before="96" w:line="247" w:lineRule="auto"/>
        <w:ind w:left="100" w:right="386"/>
        <w:rPr>
          <w:w w:val="105"/>
        </w:rPr>
      </w:pPr>
    </w:p>
    <w:p w:rsidR="000166CC" w:rsidRDefault="001E3F46" w:rsidP="001E3F46">
      <w:pPr>
        <w:pStyle w:val="BodyText"/>
        <w:spacing w:line="247" w:lineRule="auto"/>
        <w:ind w:left="100" w:right="260"/>
        <w:rPr>
          <w:w w:val="105"/>
        </w:rPr>
      </w:pPr>
      <w:r>
        <w:rPr>
          <w:w w:val="105"/>
        </w:rPr>
        <w:t>You may also participate in economic self-sufficiency activities. These include “job training, employment counseling, work placement, basic skills training, education (junior college, college), English proficiency, workfare, financial or household</w:t>
      </w:r>
      <w:r>
        <w:rPr>
          <w:spacing w:val="-17"/>
          <w:w w:val="105"/>
        </w:rPr>
        <w:t xml:space="preserve"> </w:t>
      </w:r>
      <w:r>
        <w:rPr>
          <w:w w:val="105"/>
        </w:rPr>
        <w:t>management,</w:t>
      </w:r>
      <w:r>
        <w:rPr>
          <w:spacing w:val="-13"/>
          <w:w w:val="105"/>
        </w:rPr>
        <w:t xml:space="preserve"> </w:t>
      </w:r>
      <w:r>
        <w:rPr>
          <w:w w:val="105"/>
        </w:rPr>
        <w:t>apprenticeship,</w:t>
      </w:r>
      <w:r>
        <w:rPr>
          <w:spacing w:val="-14"/>
          <w:w w:val="105"/>
        </w:rPr>
        <w:t xml:space="preserve"> </w:t>
      </w:r>
      <w:r>
        <w:rPr>
          <w:w w:val="105"/>
        </w:rPr>
        <w:t>and</w:t>
      </w:r>
      <w:r>
        <w:rPr>
          <w:spacing w:val="-17"/>
          <w:w w:val="105"/>
        </w:rPr>
        <w:t xml:space="preserve"> </w:t>
      </w:r>
      <w:r>
        <w:rPr>
          <w:w w:val="105"/>
        </w:rPr>
        <w:t>any</w:t>
      </w:r>
      <w:r>
        <w:rPr>
          <w:spacing w:val="-17"/>
          <w:w w:val="105"/>
        </w:rPr>
        <w:t xml:space="preserve"> </w:t>
      </w:r>
      <w:r>
        <w:rPr>
          <w:w w:val="105"/>
        </w:rPr>
        <w:t>program</w:t>
      </w:r>
      <w:r>
        <w:rPr>
          <w:spacing w:val="-14"/>
          <w:w w:val="105"/>
        </w:rPr>
        <w:t xml:space="preserve"> </w:t>
      </w:r>
      <w:r>
        <w:rPr>
          <w:w w:val="105"/>
        </w:rPr>
        <w:t>necessary</w:t>
      </w:r>
      <w:r>
        <w:rPr>
          <w:spacing w:val="-16"/>
          <w:w w:val="105"/>
        </w:rPr>
        <w:t xml:space="preserve"> </w:t>
      </w:r>
      <w:r>
        <w:rPr>
          <w:w w:val="105"/>
        </w:rPr>
        <w:t>to</w:t>
      </w:r>
      <w:r>
        <w:rPr>
          <w:spacing w:val="-13"/>
          <w:w w:val="105"/>
        </w:rPr>
        <w:t xml:space="preserve"> </w:t>
      </w:r>
      <w:r>
        <w:rPr>
          <w:w w:val="105"/>
        </w:rPr>
        <w:t>ready</w:t>
      </w:r>
      <w:r>
        <w:rPr>
          <w:spacing w:val="-16"/>
          <w:w w:val="105"/>
        </w:rPr>
        <w:t xml:space="preserve"> </w:t>
      </w:r>
      <w:r>
        <w:rPr>
          <w:w w:val="105"/>
        </w:rPr>
        <w:t>a</w:t>
      </w:r>
      <w:r>
        <w:rPr>
          <w:spacing w:val="-17"/>
          <w:w w:val="105"/>
        </w:rPr>
        <w:t xml:space="preserve"> </w:t>
      </w:r>
      <w:r>
        <w:rPr>
          <w:w w:val="105"/>
        </w:rPr>
        <w:t>participant</w:t>
      </w:r>
      <w:r>
        <w:rPr>
          <w:spacing w:val="-14"/>
          <w:w w:val="105"/>
        </w:rPr>
        <w:t xml:space="preserve"> </w:t>
      </w:r>
      <w:r>
        <w:rPr>
          <w:w w:val="105"/>
        </w:rPr>
        <w:t>for</w:t>
      </w:r>
      <w:r>
        <w:rPr>
          <w:spacing w:val="-15"/>
          <w:w w:val="105"/>
        </w:rPr>
        <w:t xml:space="preserve"> </w:t>
      </w:r>
      <w:r>
        <w:rPr>
          <w:w w:val="105"/>
        </w:rPr>
        <w:t>work</w:t>
      </w:r>
      <w:r>
        <w:rPr>
          <w:spacing w:val="-15"/>
          <w:w w:val="105"/>
        </w:rPr>
        <w:t xml:space="preserve"> </w:t>
      </w:r>
      <w:r>
        <w:rPr>
          <w:w w:val="105"/>
        </w:rPr>
        <w:t>(including</w:t>
      </w:r>
      <w:r>
        <w:rPr>
          <w:spacing w:val="-16"/>
          <w:w w:val="105"/>
        </w:rPr>
        <w:t xml:space="preserve"> </w:t>
      </w:r>
      <w:r>
        <w:rPr>
          <w:w w:val="105"/>
        </w:rPr>
        <w:t>a</w:t>
      </w:r>
      <w:r>
        <w:rPr>
          <w:spacing w:val="-17"/>
          <w:w w:val="105"/>
        </w:rPr>
        <w:t xml:space="preserve"> </w:t>
      </w:r>
      <w:r>
        <w:rPr>
          <w:w w:val="105"/>
        </w:rPr>
        <w:t>substance abuse</w:t>
      </w:r>
      <w:r>
        <w:rPr>
          <w:spacing w:val="-14"/>
          <w:w w:val="105"/>
        </w:rPr>
        <w:t xml:space="preserve"> </w:t>
      </w:r>
      <w:r>
        <w:rPr>
          <w:w w:val="105"/>
        </w:rPr>
        <w:t>or</w:t>
      </w:r>
      <w:r>
        <w:rPr>
          <w:spacing w:val="-14"/>
          <w:w w:val="105"/>
        </w:rPr>
        <w:t xml:space="preserve"> </w:t>
      </w:r>
      <w:r>
        <w:rPr>
          <w:w w:val="105"/>
        </w:rPr>
        <w:t>mental</w:t>
      </w:r>
      <w:r>
        <w:rPr>
          <w:spacing w:val="-14"/>
          <w:w w:val="105"/>
        </w:rPr>
        <w:t xml:space="preserve"> </w:t>
      </w:r>
      <w:r>
        <w:rPr>
          <w:w w:val="105"/>
        </w:rPr>
        <w:t>health</w:t>
      </w:r>
      <w:r>
        <w:rPr>
          <w:spacing w:val="-15"/>
          <w:w w:val="105"/>
        </w:rPr>
        <w:t xml:space="preserve"> </w:t>
      </w:r>
      <w:r>
        <w:rPr>
          <w:w w:val="105"/>
        </w:rPr>
        <w:t>treatment</w:t>
      </w:r>
      <w:r>
        <w:rPr>
          <w:spacing w:val="-15"/>
          <w:w w:val="105"/>
        </w:rPr>
        <w:t xml:space="preserve"> </w:t>
      </w:r>
      <w:r>
        <w:rPr>
          <w:w w:val="105"/>
        </w:rPr>
        <w:t>program),</w:t>
      </w:r>
      <w:r>
        <w:rPr>
          <w:spacing w:val="-14"/>
          <w:w w:val="105"/>
        </w:rPr>
        <w:t xml:space="preserve"> </w:t>
      </w:r>
      <w:r>
        <w:rPr>
          <w:w w:val="105"/>
        </w:rPr>
        <w:t>or</w:t>
      </w:r>
      <w:r>
        <w:rPr>
          <w:spacing w:val="-14"/>
          <w:w w:val="105"/>
        </w:rPr>
        <w:t xml:space="preserve"> </w:t>
      </w:r>
      <w:r>
        <w:rPr>
          <w:w w:val="105"/>
        </w:rPr>
        <w:t>other</w:t>
      </w:r>
      <w:r>
        <w:rPr>
          <w:spacing w:val="-14"/>
          <w:w w:val="105"/>
        </w:rPr>
        <w:t xml:space="preserve"> </w:t>
      </w:r>
      <w:r>
        <w:rPr>
          <w:w w:val="105"/>
        </w:rPr>
        <w:t>work</w:t>
      </w:r>
      <w:r>
        <w:rPr>
          <w:spacing w:val="-14"/>
          <w:w w:val="105"/>
        </w:rPr>
        <w:t xml:space="preserve"> </w:t>
      </w:r>
      <w:r>
        <w:rPr>
          <w:w w:val="105"/>
        </w:rPr>
        <w:t>activities.”</w:t>
      </w:r>
    </w:p>
    <w:p w:rsidR="001E3F46" w:rsidRDefault="001E3F46" w:rsidP="001E3F46">
      <w:pPr>
        <w:pStyle w:val="BodyText"/>
        <w:spacing w:line="247" w:lineRule="auto"/>
        <w:ind w:left="100" w:right="260"/>
        <w:rPr>
          <w:w w:val="105"/>
        </w:rPr>
      </w:pPr>
    </w:p>
    <w:p w:rsidR="001E3F46" w:rsidRDefault="001E3F46" w:rsidP="001E3F46">
      <w:pPr>
        <w:spacing w:line="247" w:lineRule="auto"/>
        <w:ind w:left="100" w:right="260"/>
        <w:rPr>
          <w:b/>
          <w:sz w:val="21"/>
        </w:rPr>
      </w:pPr>
      <w:ins w:id="1" w:author="Ellen Murtha" w:date="2019-06-13T15:57:00Z">
        <w:r>
          <w:rPr>
            <w:sz w:val="23"/>
            <w:szCs w:val="23"/>
          </w:rPr>
          <w:t>Household members may perform the 8 hours per month, or perform them at one time for a total of 96, annually.</w:t>
        </w:r>
      </w:ins>
      <w:r w:rsidRPr="001E3F46">
        <w:rPr>
          <w:w w:val="105"/>
          <w:sz w:val="21"/>
        </w:rPr>
        <w:t xml:space="preserve"> </w:t>
      </w:r>
      <w:ins w:id="2" w:author="Ellen Murtha" w:date="2019-06-13T15:57:00Z">
        <w:r>
          <w:rPr>
            <w:w w:val="105"/>
            <w:sz w:val="21"/>
          </w:rPr>
          <w:t>The total of 96 hours each year</w:t>
        </w:r>
      </w:ins>
      <w:r>
        <w:rPr>
          <w:w w:val="105"/>
          <w:sz w:val="21"/>
        </w:rPr>
        <w:t xml:space="preserve"> must be completed for each family member who is not exempt and is required to perform these activities: </w:t>
      </w:r>
      <w:r>
        <w:rPr>
          <w:b/>
          <w:w w:val="105"/>
          <w:sz w:val="21"/>
        </w:rPr>
        <w:t>(Total hours required per year: 12 months X 8 hours per month  =  96 hours)</w:t>
      </w:r>
    </w:p>
    <w:p w:rsidR="001E3F46" w:rsidRDefault="001E3F46" w:rsidP="001E3F46">
      <w:pPr>
        <w:pStyle w:val="BodyText"/>
        <w:tabs>
          <w:tab w:val="left" w:pos="4950"/>
          <w:tab w:val="left" w:pos="10742"/>
        </w:tabs>
        <w:spacing w:before="89"/>
        <w:ind w:left="100"/>
        <w:rPr>
          <w:w w:val="105"/>
        </w:rPr>
      </w:pPr>
    </w:p>
    <w:p w:rsidR="001E3F46" w:rsidRPr="001E3F46" w:rsidRDefault="001E3F46" w:rsidP="001E3F46">
      <w:pPr>
        <w:pStyle w:val="BodyText"/>
        <w:tabs>
          <w:tab w:val="left" w:pos="4950"/>
          <w:tab w:val="left" w:pos="10742"/>
        </w:tabs>
        <w:spacing w:before="89" w:after="240"/>
        <w:ind w:left="100"/>
        <w:rPr>
          <w:spacing w:val="-19"/>
          <w:w w:val="105"/>
        </w:rPr>
      </w:pPr>
      <w:r>
        <w:rPr>
          <w:w w:val="105"/>
        </w:rPr>
        <w:t xml:space="preserve">Name:  </w:t>
      </w:r>
      <w:r>
        <w:rPr>
          <w:w w:val="105"/>
          <w:u w:val="single"/>
        </w:rPr>
        <w:tab/>
      </w:r>
      <w:r>
        <w:rPr>
          <w:b/>
          <w:w w:val="105"/>
        </w:rPr>
        <w:t xml:space="preserve">                         </w:t>
      </w:r>
      <w:r>
        <w:rPr>
          <w:w w:val="105"/>
        </w:rPr>
        <w:t>Head</w:t>
      </w:r>
      <w:r>
        <w:rPr>
          <w:spacing w:val="-19"/>
          <w:w w:val="105"/>
        </w:rPr>
        <w:t xml:space="preserve"> </w:t>
      </w:r>
      <w:r>
        <w:rPr>
          <w:w w:val="105"/>
        </w:rPr>
        <w:t>of</w:t>
      </w:r>
      <w:r>
        <w:rPr>
          <w:spacing w:val="-18"/>
          <w:w w:val="105"/>
        </w:rPr>
        <w:t xml:space="preserve"> </w:t>
      </w:r>
      <w:r>
        <w:rPr>
          <w:w w:val="105"/>
        </w:rPr>
        <w:t xml:space="preserve">Household SS#: </w:t>
      </w:r>
      <w:r w:rsidR="001C59E2">
        <w:rPr>
          <w:rFonts w:ascii="Tahoma" w:hAnsi="Tahoma" w:cs="Tahoma"/>
          <w:color w:val="000000" w:themeColor="text1"/>
          <w:sz w:val="20"/>
          <w:szCs w:val="20"/>
        </w:rPr>
        <w:fldChar w:fldCharType="begin"/>
      </w:r>
      <w:r w:rsidR="001C59E2">
        <w:rPr>
          <w:rFonts w:ascii="Tahoma" w:hAnsi="Tahoma" w:cs="Tahoma"/>
          <w:color w:val="000000" w:themeColor="text1"/>
          <w:sz w:val="20"/>
          <w:szCs w:val="20"/>
        </w:rPr>
        <w:instrText xml:space="preserve"> MERGEFIELD  SS4  \* MERGEFORMAT </w:instrText>
      </w:r>
      <w:r w:rsidR="001C59E2">
        <w:rPr>
          <w:rFonts w:ascii="Tahoma" w:hAnsi="Tahoma" w:cs="Tahoma"/>
          <w:color w:val="000000" w:themeColor="text1"/>
          <w:sz w:val="20"/>
          <w:szCs w:val="20"/>
        </w:rPr>
        <w:fldChar w:fldCharType="separate"/>
      </w:r>
      <w:r w:rsidR="001C59E2">
        <w:rPr>
          <w:rFonts w:ascii="Tahoma" w:hAnsi="Tahoma" w:cs="Tahoma"/>
          <w:noProof/>
          <w:color w:val="000000" w:themeColor="text1"/>
          <w:sz w:val="20"/>
          <w:szCs w:val="20"/>
        </w:rPr>
        <w:t>«SS4»</w:t>
      </w:r>
      <w:r w:rsidR="001C59E2">
        <w:rPr>
          <w:rFonts w:ascii="Tahoma" w:hAnsi="Tahoma" w:cs="Tahoma"/>
          <w:color w:val="000000" w:themeColor="text1"/>
          <w:sz w:val="20"/>
          <w:szCs w:val="20"/>
        </w:rPr>
        <w:fldChar w:fldCharType="end"/>
      </w:r>
    </w:p>
    <w:p w:rsidR="001E3F46" w:rsidRDefault="001E3F46" w:rsidP="001E3F46">
      <w:pPr>
        <w:pStyle w:val="BodyText"/>
        <w:tabs>
          <w:tab w:val="left" w:pos="10742"/>
        </w:tabs>
        <w:spacing w:before="89"/>
        <w:ind w:left="100"/>
      </w:pPr>
      <w:r>
        <w:rPr>
          <w:w w:val="105"/>
        </w:rPr>
        <w:t>Description</w:t>
      </w:r>
      <w:r>
        <w:rPr>
          <w:spacing w:val="-24"/>
          <w:w w:val="105"/>
        </w:rPr>
        <w:t xml:space="preserve"> </w:t>
      </w:r>
      <w:r>
        <w:rPr>
          <w:w w:val="105"/>
        </w:rPr>
        <w:t>of</w:t>
      </w:r>
      <w:r>
        <w:rPr>
          <w:spacing w:val="-24"/>
          <w:w w:val="105"/>
        </w:rPr>
        <w:t xml:space="preserve"> </w:t>
      </w:r>
      <w:r>
        <w:rPr>
          <w:w w:val="105"/>
        </w:rPr>
        <w:t>Activities</w:t>
      </w:r>
      <w:r>
        <w:rPr>
          <w:spacing w:val="-24"/>
          <w:w w:val="105"/>
        </w:rPr>
        <w:t xml:space="preserve"> </w:t>
      </w:r>
      <w:r>
        <w:rPr>
          <w:w w:val="105"/>
        </w:rPr>
        <w:t>Completed:</w:t>
      </w:r>
      <w:r>
        <w:rPr>
          <w:spacing w:val="1"/>
        </w:rPr>
        <w:t xml:space="preserve"> </w:t>
      </w:r>
      <w:r>
        <w:rPr>
          <w:w w:val="102"/>
          <w:u w:val="single"/>
        </w:rPr>
        <w:t xml:space="preserve"> </w:t>
      </w:r>
      <w:r>
        <w:rPr>
          <w:u w:val="single"/>
        </w:rPr>
        <w:tab/>
      </w:r>
    </w:p>
    <w:p w:rsidR="001E3F46" w:rsidRDefault="001E3F46" w:rsidP="001E3F46">
      <w:pPr>
        <w:pStyle w:val="BodyText"/>
        <w:spacing w:before="11"/>
        <w:rPr>
          <w:sz w:val="13"/>
        </w:rPr>
      </w:pPr>
    </w:p>
    <w:p w:rsidR="001E3F46" w:rsidRDefault="001E3F46" w:rsidP="001E3F46">
      <w:pPr>
        <w:pStyle w:val="BodyText"/>
        <w:tabs>
          <w:tab w:val="left" w:pos="10716"/>
        </w:tabs>
        <w:spacing w:before="96"/>
        <w:ind w:left="100"/>
      </w:pPr>
      <w:r>
        <w:rPr>
          <w:w w:val="105"/>
        </w:rPr>
        <w:t>Name</w:t>
      </w:r>
      <w:r>
        <w:rPr>
          <w:spacing w:val="-23"/>
          <w:w w:val="105"/>
        </w:rPr>
        <w:t xml:space="preserve"> </w:t>
      </w:r>
      <w:r>
        <w:rPr>
          <w:w w:val="105"/>
        </w:rPr>
        <w:t>of</w:t>
      </w:r>
      <w:r>
        <w:rPr>
          <w:spacing w:val="-24"/>
          <w:w w:val="105"/>
        </w:rPr>
        <w:t xml:space="preserve"> </w:t>
      </w:r>
      <w:r>
        <w:rPr>
          <w:w w:val="105"/>
        </w:rPr>
        <w:t>Agency/School:</w:t>
      </w:r>
      <w:r>
        <w:rPr>
          <w:spacing w:val="1"/>
        </w:rPr>
        <w:t xml:space="preserve"> </w:t>
      </w:r>
      <w:r>
        <w:rPr>
          <w:w w:val="102"/>
          <w:u w:val="single"/>
        </w:rPr>
        <w:t xml:space="preserve"> </w:t>
      </w:r>
      <w:r>
        <w:rPr>
          <w:u w:val="single"/>
        </w:rPr>
        <w:tab/>
      </w:r>
    </w:p>
    <w:p w:rsidR="001E3F46" w:rsidRDefault="001E3F46" w:rsidP="001E3F46">
      <w:pPr>
        <w:pStyle w:val="BodyText"/>
        <w:spacing w:before="11"/>
        <w:rPr>
          <w:sz w:val="13"/>
        </w:rPr>
      </w:pPr>
    </w:p>
    <w:p w:rsidR="001E3F46" w:rsidRDefault="001E3F46" w:rsidP="001E3F46">
      <w:pPr>
        <w:pStyle w:val="BodyText"/>
        <w:tabs>
          <w:tab w:val="left" w:pos="4948"/>
          <w:tab w:val="left" w:pos="7435"/>
          <w:tab w:val="left" w:pos="8575"/>
          <w:tab w:val="left" w:pos="10528"/>
        </w:tabs>
        <w:spacing w:before="96"/>
        <w:ind w:left="100"/>
      </w:pPr>
      <w:r>
        <w:rPr>
          <w:w w:val="105"/>
        </w:rPr>
        <w:t>Agency/School</w:t>
      </w:r>
      <w:r>
        <w:rPr>
          <w:spacing w:val="-14"/>
          <w:w w:val="105"/>
        </w:rPr>
        <w:t xml:space="preserve"> </w:t>
      </w:r>
      <w:r>
        <w:rPr>
          <w:w w:val="105"/>
        </w:rPr>
        <w:t>Address:</w:t>
      </w:r>
      <w:r>
        <w:rPr>
          <w:w w:val="105"/>
          <w:u w:val="single"/>
        </w:rPr>
        <w:t xml:space="preserve"> </w:t>
      </w:r>
      <w:r>
        <w:rPr>
          <w:w w:val="105"/>
          <w:u w:val="single"/>
        </w:rPr>
        <w:tab/>
      </w:r>
      <w:r>
        <w:rPr>
          <w:w w:val="105"/>
        </w:rPr>
        <w:t>City:</w:t>
      </w:r>
      <w:r>
        <w:rPr>
          <w:w w:val="105"/>
          <w:u w:val="single"/>
        </w:rPr>
        <w:t xml:space="preserve"> </w:t>
      </w:r>
      <w:r>
        <w:rPr>
          <w:w w:val="105"/>
          <w:u w:val="single"/>
        </w:rPr>
        <w:tab/>
      </w:r>
      <w:r>
        <w:rPr>
          <w:w w:val="105"/>
        </w:rPr>
        <w:t>State:</w:t>
      </w:r>
      <w:r>
        <w:rPr>
          <w:w w:val="105"/>
          <w:u w:val="single"/>
        </w:rPr>
        <w:t xml:space="preserve"> </w:t>
      </w:r>
      <w:r>
        <w:rPr>
          <w:w w:val="105"/>
          <w:u w:val="single"/>
        </w:rPr>
        <w:tab/>
      </w:r>
      <w:r>
        <w:rPr>
          <w:w w:val="105"/>
        </w:rPr>
        <w:t>Zip</w:t>
      </w:r>
      <w:r>
        <w:rPr>
          <w:spacing w:val="-18"/>
          <w:w w:val="105"/>
        </w:rPr>
        <w:t xml:space="preserve"> </w:t>
      </w:r>
      <w:r>
        <w:rPr>
          <w:w w:val="105"/>
        </w:rPr>
        <w:t>Code:</w:t>
      </w:r>
      <w:r>
        <w:rPr>
          <w:spacing w:val="3"/>
        </w:rPr>
        <w:t xml:space="preserve"> </w:t>
      </w:r>
      <w:r>
        <w:rPr>
          <w:w w:val="102"/>
          <w:u w:val="single"/>
        </w:rPr>
        <w:t xml:space="preserve"> </w:t>
      </w:r>
      <w:r>
        <w:rPr>
          <w:u w:val="single"/>
        </w:rPr>
        <w:tab/>
      </w:r>
    </w:p>
    <w:p w:rsidR="001E3F46" w:rsidRDefault="001E3F46" w:rsidP="001E3F46">
      <w:pPr>
        <w:pStyle w:val="BodyText"/>
        <w:spacing w:before="11"/>
        <w:rPr>
          <w:sz w:val="13"/>
        </w:rPr>
      </w:pPr>
    </w:p>
    <w:p w:rsidR="001E3F46" w:rsidRDefault="001E3F46" w:rsidP="001E3F46">
      <w:pPr>
        <w:pStyle w:val="BodyText"/>
        <w:tabs>
          <w:tab w:val="left" w:pos="6218"/>
          <w:tab w:val="left" w:pos="10603"/>
        </w:tabs>
        <w:spacing w:before="96"/>
        <w:ind w:left="100"/>
      </w:pPr>
      <w:r>
        <w:rPr>
          <w:w w:val="105"/>
        </w:rPr>
        <w:t>Contact</w:t>
      </w:r>
      <w:r>
        <w:rPr>
          <w:spacing w:val="-11"/>
          <w:w w:val="105"/>
        </w:rPr>
        <w:t xml:space="preserve"> </w:t>
      </w:r>
      <w:r>
        <w:rPr>
          <w:w w:val="105"/>
        </w:rPr>
        <w:t>Person:</w:t>
      </w:r>
      <w:r>
        <w:rPr>
          <w:w w:val="105"/>
          <w:u w:val="single"/>
        </w:rPr>
        <w:t xml:space="preserve"> </w:t>
      </w:r>
      <w:r>
        <w:rPr>
          <w:w w:val="105"/>
          <w:u w:val="single"/>
        </w:rPr>
        <w:tab/>
      </w:r>
      <w:r>
        <w:rPr>
          <w:w w:val="105"/>
        </w:rPr>
        <w:t>Phone:</w:t>
      </w:r>
      <w:r>
        <w:rPr>
          <w:spacing w:val="5"/>
        </w:rPr>
        <w:t xml:space="preserve"> </w:t>
      </w:r>
      <w:r>
        <w:rPr>
          <w:w w:val="102"/>
          <w:u w:val="single"/>
        </w:rPr>
        <w:t xml:space="preserve"> </w:t>
      </w:r>
      <w:r>
        <w:rPr>
          <w:u w:val="single"/>
        </w:rPr>
        <w:tab/>
      </w:r>
    </w:p>
    <w:p w:rsidR="001E3F46" w:rsidRDefault="001E3F46" w:rsidP="001E3F46">
      <w:pPr>
        <w:pStyle w:val="BodyText"/>
        <w:spacing w:before="11"/>
        <w:rPr>
          <w:sz w:val="13"/>
        </w:rPr>
      </w:pPr>
    </w:p>
    <w:p w:rsidR="001E3F46" w:rsidRDefault="001E3F46" w:rsidP="001E3F46">
      <w:pPr>
        <w:spacing w:before="96"/>
        <w:ind w:left="100"/>
        <w:rPr>
          <w:b/>
          <w:sz w:val="21"/>
        </w:rPr>
      </w:pPr>
      <w:r>
        <w:rPr>
          <w:w w:val="105"/>
          <w:sz w:val="21"/>
        </w:rPr>
        <w:t xml:space="preserve">List dates and number of hours performed per month, each month. </w:t>
      </w:r>
      <w:r>
        <w:rPr>
          <w:b/>
          <w:w w:val="105"/>
          <w:sz w:val="21"/>
        </w:rPr>
        <w:t>You need 96 hours per year.</w:t>
      </w:r>
    </w:p>
    <w:p w:rsidR="001E3F46" w:rsidRDefault="001E3F46" w:rsidP="001E3F46">
      <w:pPr>
        <w:pStyle w:val="BodyText"/>
        <w:spacing w:before="3"/>
        <w:rPr>
          <w:b/>
          <w:sz w:val="15"/>
        </w:rPr>
      </w:pPr>
    </w:p>
    <w:tbl>
      <w:tblPr>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85"/>
        <w:gridCol w:w="1800"/>
        <w:gridCol w:w="1800"/>
        <w:gridCol w:w="1800"/>
        <w:gridCol w:w="1800"/>
        <w:gridCol w:w="1656"/>
      </w:tblGrid>
      <w:tr w:rsidR="001E3F46" w:rsidTr="000E7AEF">
        <w:trPr>
          <w:trHeight w:hRule="exact" w:val="562"/>
        </w:trPr>
        <w:tc>
          <w:tcPr>
            <w:tcW w:w="1785" w:type="dxa"/>
          </w:tcPr>
          <w:p w:rsidR="001E3F46" w:rsidRDefault="001E3F46" w:rsidP="000E7AEF">
            <w:pPr>
              <w:pStyle w:val="TableParagraph"/>
              <w:ind w:left="304"/>
              <w:rPr>
                <w:b/>
              </w:rPr>
            </w:pPr>
            <w:r>
              <w:rPr>
                <w:b/>
              </w:rPr>
              <w:t>Month/Year</w:t>
            </w:r>
          </w:p>
        </w:tc>
        <w:tc>
          <w:tcPr>
            <w:tcW w:w="1800" w:type="dxa"/>
          </w:tcPr>
          <w:p w:rsidR="001E3F46" w:rsidRDefault="001E3F46" w:rsidP="000E7AEF">
            <w:pPr>
              <w:pStyle w:val="TableParagraph"/>
              <w:rPr>
                <w:b/>
              </w:rPr>
            </w:pPr>
            <w:r>
              <w:rPr>
                <w:b/>
              </w:rPr>
              <w:t>Number of Hours</w:t>
            </w:r>
          </w:p>
        </w:tc>
        <w:tc>
          <w:tcPr>
            <w:tcW w:w="1800" w:type="dxa"/>
          </w:tcPr>
          <w:p w:rsidR="001E3F46" w:rsidRDefault="001E3F46" w:rsidP="000E7AEF">
            <w:pPr>
              <w:pStyle w:val="TableParagraph"/>
              <w:ind w:left="312"/>
              <w:rPr>
                <w:b/>
              </w:rPr>
            </w:pPr>
            <w:r>
              <w:rPr>
                <w:b/>
              </w:rPr>
              <w:t>Month/Year</w:t>
            </w:r>
          </w:p>
        </w:tc>
        <w:tc>
          <w:tcPr>
            <w:tcW w:w="1800" w:type="dxa"/>
          </w:tcPr>
          <w:p w:rsidR="001E3F46" w:rsidRDefault="001E3F46" w:rsidP="000E7AEF">
            <w:pPr>
              <w:pStyle w:val="TableParagraph"/>
              <w:rPr>
                <w:b/>
              </w:rPr>
            </w:pPr>
            <w:r>
              <w:rPr>
                <w:b/>
              </w:rPr>
              <w:t>Number of Hours</w:t>
            </w:r>
          </w:p>
        </w:tc>
        <w:tc>
          <w:tcPr>
            <w:tcW w:w="1800" w:type="dxa"/>
          </w:tcPr>
          <w:p w:rsidR="001E3F46" w:rsidRDefault="001E3F46" w:rsidP="000E7AEF">
            <w:pPr>
              <w:pStyle w:val="TableParagraph"/>
              <w:ind w:left="312"/>
              <w:rPr>
                <w:b/>
              </w:rPr>
            </w:pPr>
            <w:r>
              <w:rPr>
                <w:b/>
              </w:rPr>
              <w:t>Month/Year</w:t>
            </w:r>
          </w:p>
        </w:tc>
        <w:tc>
          <w:tcPr>
            <w:tcW w:w="1656" w:type="dxa"/>
          </w:tcPr>
          <w:p w:rsidR="001E3F46" w:rsidRDefault="001E3F46" w:rsidP="000E7AEF">
            <w:pPr>
              <w:pStyle w:val="TableParagraph"/>
              <w:spacing w:line="240" w:lineRule="auto"/>
              <w:ind w:left="527" w:right="290" w:hanging="217"/>
              <w:rPr>
                <w:b/>
              </w:rPr>
            </w:pPr>
            <w:r>
              <w:rPr>
                <w:b/>
              </w:rPr>
              <w:t>Number of Hours</w:t>
            </w:r>
          </w:p>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r w:rsidR="001E3F46" w:rsidTr="000E7AEF">
        <w:trPr>
          <w:trHeight w:hRule="exact" w:val="312"/>
        </w:trPr>
        <w:tc>
          <w:tcPr>
            <w:tcW w:w="1785"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800" w:type="dxa"/>
          </w:tcPr>
          <w:p w:rsidR="001E3F46" w:rsidRDefault="001E3F46" w:rsidP="000E7AEF"/>
        </w:tc>
        <w:tc>
          <w:tcPr>
            <w:tcW w:w="1656" w:type="dxa"/>
          </w:tcPr>
          <w:p w:rsidR="001E3F46" w:rsidRDefault="001E3F46" w:rsidP="000E7AEF"/>
        </w:tc>
      </w:tr>
    </w:tbl>
    <w:p w:rsidR="001E3F46" w:rsidRDefault="001E3F46" w:rsidP="001E3F46">
      <w:pPr>
        <w:pStyle w:val="BodyText"/>
        <w:spacing w:before="1" w:line="247" w:lineRule="auto"/>
        <w:ind w:left="100" w:right="397"/>
      </w:pPr>
      <w:r>
        <w:rPr>
          <w:w w:val="105"/>
        </w:rPr>
        <w:t>By</w:t>
      </w:r>
      <w:r>
        <w:rPr>
          <w:spacing w:val="-12"/>
          <w:w w:val="105"/>
        </w:rPr>
        <w:t xml:space="preserve"> </w:t>
      </w:r>
      <w:r>
        <w:rPr>
          <w:w w:val="105"/>
        </w:rPr>
        <w:t>signing</w:t>
      </w:r>
      <w:r>
        <w:rPr>
          <w:spacing w:val="-11"/>
          <w:w w:val="105"/>
        </w:rPr>
        <w:t xml:space="preserve"> </w:t>
      </w:r>
      <w:r>
        <w:rPr>
          <w:w w:val="105"/>
        </w:rPr>
        <w:t>below,</w:t>
      </w:r>
      <w:r>
        <w:rPr>
          <w:spacing w:val="-10"/>
          <w:w w:val="105"/>
        </w:rPr>
        <w:t xml:space="preserve"> </w:t>
      </w:r>
      <w:r>
        <w:rPr>
          <w:w w:val="105"/>
        </w:rPr>
        <w:t>I</w:t>
      </w:r>
      <w:r>
        <w:rPr>
          <w:spacing w:val="-13"/>
          <w:w w:val="105"/>
        </w:rPr>
        <w:t xml:space="preserve"> </w:t>
      </w:r>
      <w:r>
        <w:rPr>
          <w:w w:val="105"/>
        </w:rPr>
        <w:t>certify</w:t>
      </w:r>
      <w:r>
        <w:rPr>
          <w:spacing w:val="-11"/>
          <w:w w:val="105"/>
        </w:rPr>
        <w:t xml:space="preserve"> </w:t>
      </w:r>
      <w:r>
        <w:rPr>
          <w:w w:val="105"/>
        </w:rPr>
        <w:t>that</w:t>
      </w:r>
      <w:r>
        <w:rPr>
          <w:spacing w:val="-11"/>
          <w:w w:val="105"/>
        </w:rPr>
        <w:t xml:space="preserve"> </w:t>
      </w:r>
      <w:r>
        <w:rPr>
          <w:w w:val="105"/>
        </w:rPr>
        <w:t>I</w:t>
      </w:r>
      <w:r>
        <w:rPr>
          <w:spacing w:val="-13"/>
          <w:w w:val="105"/>
        </w:rPr>
        <w:t xml:space="preserve"> </w:t>
      </w:r>
      <w:r>
        <w:rPr>
          <w:w w:val="105"/>
        </w:rPr>
        <w:t>have</w:t>
      </w:r>
      <w:r>
        <w:rPr>
          <w:spacing w:val="-13"/>
          <w:w w:val="105"/>
        </w:rPr>
        <w:t xml:space="preserve"> </w:t>
      </w:r>
      <w:r>
        <w:rPr>
          <w:w w:val="105"/>
        </w:rPr>
        <w:t>completed</w:t>
      </w:r>
      <w:r>
        <w:rPr>
          <w:spacing w:val="-10"/>
          <w:w w:val="105"/>
        </w:rPr>
        <w:t xml:space="preserve"> </w:t>
      </w:r>
      <w:r>
        <w:rPr>
          <w:w w:val="105"/>
        </w:rPr>
        <w:t>the</w:t>
      </w:r>
      <w:r>
        <w:rPr>
          <w:spacing w:val="-13"/>
          <w:w w:val="105"/>
        </w:rPr>
        <w:t xml:space="preserve"> </w:t>
      </w:r>
      <w:r>
        <w:rPr>
          <w:w w:val="105"/>
        </w:rPr>
        <w:t>activities</w:t>
      </w:r>
      <w:r>
        <w:rPr>
          <w:spacing w:val="-10"/>
          <w:w w:val="105"/>
        </w:rPr>
        <w:t xml:space="preserve"> </w:t>
      </w:r>
      <w:r>
        <w:rPr>
          <w:w w:val="105"/>
        </w:rPr>
        <w:t>described</w:t>
      </w:r>
      <w:r>
        <w:rPr>
          <w:spacing w:val="-11"/>
          <w:w w:val="105"/>
        </w:rPr>
        <w:t xml:space="preserve"> </w:t>
      </w:r>
      <w:r>
        <w:rPr>
          <w:w w:val="105"/>
        </w:rPr>
        <w:t>above</w:t>
      </w:r>
      <w:r>
        <w:rPr>
          <w:spacing w:val="-11"/>
          <w:w w:val="105"/>
        </w:rPr>
        <w:t xml:space="preserve"> </w:t>
      </w:r>
      <w:r>
        <w:rPr>
          <w:w w:val="105"/>
        </w:rPr>
        <w:t>and</w:t>
      </w:r>
      <w:r>
        <w:rPr>
          <w:spacing w:val="-13"/>
          <w:w w:val="105"/>
        </w:rPr>
        <w:t xml:space="preserve"> </w:t>
      </w:r>
      <w:r>
        <w:rPr>
          <w:w w:val="105"/>
        </w:rPr>
        <w:t>I</w:t>
      </w:r>
      <w:r>
        <w:rPr>
          <w:spacing w:val="-13"/>
          <w:w w:val="105"/>
        </w:rPr>
        <w:t xml:space="preserve"> </w:t>
      </w:r>
      <w:r>
        <w:rPr>
          <w:w w:val="105"/>
        </w:rPr>
        <w:t>authorize</w:t>
      </w:r>
      <w:r>
        <w:rPr>
          <w:spacing w:val="-10"/>
          <w:w w:val="105"/>
        </w:rPr>
        <w:t xml:space="preserve"> </w:t>
      </w:r>
      <w:r>
        <w:rPr>
          <w:w w:val="105"/>
        </w:rPr>
        <w:t>the</w:t>
      </w:r>
      <w:r>
        <w:rPr>
          <w:spacing w:val="-13"/>
          <w:w w:val="105"/>
        </w:rPr>
        <w:t xml:space="preserve"> </w:t>
      </w:r>
      <w:r>
        <w:rPr>
          <w:w w:val="105"/>
        </w:rPr>
        <w:t>Housing</w:t>
      </w:r>
      <w:r>
        <w:rPr>
          <w:spacing w:val="-12"/>
          <w:w w:val="105"/>
        </w:rPr>
        <w:t xml:space="preserve"> </w:t>
      </w:r>
      <w:r>
        <w:rPr>
          <w:w w:val="105"/>
        </w:rPr>
        <w:t>Authority</w:t>
      </w:r>
      <w:r>
        <w:rPr>
          <w:spacing w:val="-13"/>
          <w:w w:val="105"/>
        </w:rPr>
        <w:t xml:space="preserve"> </w:t>
      </w:r>
      <w:r>
        <w:rPr>
          <w:w w:val="105"/>
        </w:rPr>
        <w:t>to contact the agency listed to verify my activities. I understand that failure to comply with the Community Service and Self-Sufficiency</w:t>
      </w:r>
      <w:r>
        <w:rPr>
          <w:spacing w:val="-16"/>
          <w:w w:val="105"/>
        </w:rPr>
        <w:t xml:space="preserve"> </w:t>
      </w:r>
      <w:r>
        <w:rPr>
          <w:w w:val="105"/>
        </w:rPr>
        <w:t>requirements</w:t>
      </w:r>
      <w:r>
        <w:rPr>
          <w:spacing w:val="-17"/>
          <w:w w:val="105"/>
        </w:rPr>
        <w:t xml:space="preserve"> </w:t>
      </w:r>
      <w:r>
        <w:rPr>
          <w:w w:val="105"/>
        </w:rPr>
        <w:t>may</w:t>
      </w:r>
      <w:r>
        <w:rPr>
          <w:spacing w:val="-16"/>
          <w:w w:val="105"/>
        </w:rPr>
        <w:t xml:space="preserve"> </w:t>
      </w:r>
      <w:r>
        <w:rPr>
          <w:w w:val="105"/>
        </w:rPr>
        <w:t>result</w:t>
      </w:r>
      <w:r>
        <w:rPr>
          <w:spacing w:val="-17"/>
          <w:w w:val="105"/>
        </w:rPr>
        <w:t xml:space="preserve"> </w:t>
      </w:r>
      <w:r>
        <w:rPr>
          <w:w w:val="105"/>
        </w:rPr>
        <w:t>in</w:t>
      </w:r>
      <w:r>
        <w:rPr>
          <w:spacing w:val="-14"/>
          <w:w w:val="105"/>
        </w:rPr>
        <w:t xml:space="preserve"> </w:t>
      </w:r>
      <w:r>
        <w:rPr>
          <w:w w:val="105"/>
        </w:rPr>
        <w:t>non-renewal</w:t>
      </w:r>
      <w:r>
        <w:rPr>
          <w:spacing w:val="-17"/>
          <w:w w:val="105"/>
        </w:rPr>
        <w:t xml:space="preserve"> </w:t>
      </w:r>
      <w:r>
        <w:rPr>
          <w:w w:val="105"/>
        </w:rPr>
        <w:t>of</w:t>
      </w:r>
      <w:r>
        <w:rPr>
          <w:spacing w:val="-16"/>
          <w:w w:val="105"/>
        </w:rPr>
        <w:t xml:space="preserve"> </w:t>
      </w:r>
      <w:r>
        <w:rPr>
          <w:w w:val="105"/>
        </w:rPr>
        <w:t>my</w:t>
      </w:r>
      <w:r>
        <w:rPr>
          <w:spacing w:val="-16"/>
          <w:w w:val="105"/>
        </w:rPr>
        <w:t xml:space="preserve"> </w:t>
      </w:r>
      <w:r>
        <w:rPr>
          <w:w w:val="105"/>
        </w:rPr>
        <w:t>lease.</w:t>
      </w:r>
    </w:p>
    <w:p w:rsidR="001E3F46" w:rsidRDefault="001E3F46" w:rsidP="001E3F46">
      <w:pPr>
        <w:pStyle w:val="BodyText"/>
        <w:spacing w:before="9"/>
        <w:rPr>
          <w:sz w:val="13"/>
        </w:rPr>
      </w:pPr>
    </w:p>
    <w:p w:rsidR="001E3F46" w:rsidRDefault="001E3F46" w:rsidP="001E3F46">
      <w:pPr>
        <w:pStyle w:val="Heading2"/>
        <w:tabs>
          <w:tab w:val="left" w:pos="3328"/>
          <w:tab w:val="left" w:pos="5362"/>
          <w:tab w:val="left" w:pos="8766"/>
          <w:tab w:val="left" w:pos="10801"/>
        </w:tabs>
        <w:spacing w:before="90"/>
        <w:ind w:left="100"/>
      </w:pPr>
      <w:r>
        <w:t>X</w:t>
      </w:r>
      <w:r>
        <w:rPr>
          <w:u w:val="single"/>
        </w:rPr>
        <w:tab/>
      </w:r>
      <w:r>
        <w:rPr>
          <w:u w:val="single"/>
        </w:rPr>
        <w:tab/>
      </w:r>
      <w:proofErr w:type="spellStart"/>
      <w:r>
        <w:t>X</w:t>
      </w:r>
      <w:proofErr w:type="spellEnd"/>
      <w:r>
        <w:rPr>
          <w:u w:val="single"/>
        </w:rPr>
        <w:t xml:space="preserve"> </w:t>
      </w:r>
      <w:r>
        <w:rPr>
          <w:u w:val="single"/>
        </w:rPr>
        <w:tab/>
      </w:r>
      <w:r>
        <w:t xml:space="preserve">  </w:t>
      </w:r>
      <w:r>
        <w:rPr>
          <w:spacing w:val="-1"/>
        </w:rPr>
        <w:t xml:space="preserve"> </w:t>
      </w:r>
      <w:r>
        <w:rPr>
          <w:u w:val="single"/>
        </w:rPr>
        <w:t xml:space="preserve"> </w:t>
      </w:r>
      <w:r>
        <w:rPr>
          <w:u w:val="single"/>
        </w:rPr>
        <w:tab/>
      </w:r>
    </w:p>
    <w:p w:rsidR="001E3F46" w:rsidRDefault="001E3F46" w:rsidP="001E3F46">
      <w:pPr>
        <w:tabs>
          <w:tab w:val="left" w:pos="3474"/>
          <w:tab w:val="left" w:pos="5715"/>
          <w:tab w:val="left" w:pos="8970"/>
        </w:tabs>
        <w:spacing w:before="2" w:line="273" w:lineRule="exact"/>
        <w:ind w:left="272"/>
        <w:rPr>
          <w:sz w:val="24"/>
        </w:rPr>
      </w:pPr>
      <w:r>
        <w:rPr>
          <w:sz w:val="24"/>
        </w:rPr>
        <w:t>Tenant</w:t>
      </w:r>
      <w:r>
        <w:rPr>
          <w:spacing w:val="-2"/>
          <w:sz w:val="24"/>
        </w:rPr>
        <w:t xml:space="preserve"> </w:t>
      </w:r>
      <w:r>
        <w:rPr>
          <w:sz w:val="24"/>
        </w:rPr>
        <w:t>Signature</w:t>
      </w:r>
      <w:r>
        <w:rPr>
          <w:sz w:val="24"/>
        </w:rPr>
        <w:tab/>
        <w:t>Date</w:t>
      </w:r>
      <w:r>
        <w:rPr>
          <w:sz w:val="24"/>
        </w:rPr>
        <w:tab/>
        <w:t>Community</w:t>
      </w:r>
      <w:r>
        <w:rPr>
          <w:spacing w:val="-2"/>
          <w:sz w:val="24"/>
        </w:rPr>
        <w:t xml:space="preserve"> </w:t>
      </w:r>
      <w:r>
        <w:rPr>
          <w:sz w:val="24"/>
        </w:rPr>
        <w:t>Service,</w:t>
      </w:r>
      <w:r>
        <w:rPr>
          <w:sz w:val="24"/>
        </w:rPr>
        <w:tab/>
        <w:t>Date</w:t>
      </w:r>
    </w:p>
    <w:p w:rsidR="001E3F46" w:rsidRDefault="001E3F46" w:rsidP="001E3F46">
      <w:pPr>
        <w:spacing w:line="181" w:lineRule="exact"/>
        <w:ind w:left="5744"/>
        <w:rPr>
          <w:sz w:val="16"/>
        </w:rPr>
      </w:pPr>
      <w:r>
        <w:rPr>
          <w:sz w:val="16"/>
        </w:rPr>
        <w:t>Economic Self Sufficiency Agency Signature</w:t>
      </w:r>
    </w:p>
    <w:p w:rsidR="001E3F46" w:rsidRDefault="001E3F46" w:rsidP="001E3F46">
      <w:pPr>
        <w:pStyle w:val="BodyText"/>
        <w:spacing w:before="5"/>
        <w:rPr>
          <w:sz w:val="20"/>
        </w:rPr>
      </w:pPr>
    </w:p>
    <w:p w:rsidR="001E3F46" w:rsidRPr="001E3F46" w:rsidRDefault="001E3F46" w:rsidP="001E3F46">
      <w:pPr>
        <w:ind w:left="3431"/>
        <w:rPr>
          <w:b/>
          <w:sz w:val="19"/>
        </w:rPr>
      </w:pPr>
      <w:r>
        <w:rPr>
          <w:b/>
          <w:w w:val="105"/>
          <w:sz w:val="19"/>
        </w:rPr>
        <w:t>You may copy this form if you need more space</w:t>
      </w:r>
    </w:p>
    <w:sectPr w:rsidR="001E3F46" w:rsidRPr="001E3F46" w:rsidSect="001C59E2">
      <w:headerReference w:type="first" r:id="rId8"/>
      <w:footerReference w:type="first" r:id="rId9"/>
      <w:pgSz w:w="12240" w:h="15840"/>
      <w:pgMar w:top="720" w:right="720" w:bottom="720" w:left="720" w:header="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9E2" w:rsidRDefault="001C59E2" w:rsidP="001C59E2">
      <w:r>
        <w:separator/>
      </w:r>
    </w:p>
  </w:endnote>
  <w:endnote w:type="continuationSeparator" w:id="0">
    <w:p w:rsidR="001C59E2" w:rsidRDefault="001C59E2" w:rsidP="001C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9E2" w:rsidRDefault="001C59E2" w:rsidP="001C59E2">
    <w:pPr>
      <w:pStyle w:val="Footer"/>
    </w:pPr>
  </w:p>
  <w:p w:rsidR="001C59E2" w:rsidRPr="00EC63B1" w:rsidRDefault="001C59E2" w:rsidP="001C59E2">
    <w:pPr>
      <w:adjustRightInd w:val="0"/>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4A8743EE" wp14:editId="4245DE99">
              <wp:simplePos x="0" y="0"/>
              <wp:positionH relativeFrom="margin">
                <wp:align>center</wp:align>
              </wp:positionH>
              <wp:positionV relativeFrom="paragraph">
                <wp:posOffset>-66040</wp:posOffset>
              </wp:positionV>
              <wp:extent cx="7496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1C59E2" w:rsidRPr="00EC63B1" w:rsidRDefault="001C59E2" w:rsidP="001C59E2">
    <w:pPr>
      <w:adjustRightInd w:val="0"/>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1C59E2" w:rsidRPr="001C59E2" w:rsidRDefault="001C59E2" w:rsidP="001C59E2">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9E2" w:rsidRDefault="001C59E2" w:rsidP="001C59E2">
      <w:r>
        <w:separator/>
      </w:r>
    </w:p>
  </w:footnote>
  <w:footnote w:type="continuationSeparator" w:id="0">
    <w:p w:rsidR="001C59E2" w:rsidRDefault="001C59E2" w:rsidP="001C5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9E2" w:rsidRPr="001C59E2" w:rsidRDefault="001C59E2" w:rsidP="001C59E2">
    <w:pPr>
      <w:tabs>
        <w:tab w:val="center" w:pos="4680"/>
        <w:tab w:val="right" w:pos="6300"/>
      </w:tabs>
      <w:ind w:left="-720"/>
      <w:jc w:val="center"/>
      <w:rPr>
        <w:rFonts w:ascii="Calibri" w:eastAsia="Calibri" w:hAnsi="Calibri"/>
        <w:sz w:val="16"/>
        <w:szCs w:val="16"/>
      </w:rPr>
    </w:pPr>
    <w:r w:rsidRPr="003E0EA0">
      <w:rPr>
        <w:rFonts w:ascii="Calibri" w:eastAsia="Calibri" w:hAnsi="Calibri"/>
        <w:sz w:val="16"/>
        <w:szCs w:val="16"/>
      </w:rPr>
      <w:fldChar w:fldCharType="begin"/>
    </w:r>
    <w:r w:rsidRPr="003E0EA0">
      <w:rPr>
        <w:rFonts w:ascii="Calibri" w:eastAsia="Calibri" w:hAnsi="Calibri"/>
        <w:sz w:val="16"/>
        <w:szCs w:val="16"/>
      </w:rPr>
      <w:instrText xml:space="preserve"> MERGEFIELD  Image:headerImage  \* MERGEFORMAT </w:instrText>
    </w:r>
    <w:r w:rsidRPr="003E0EA0">
      <w:rPr>
        <w:rFonts w:ascii="Calibri" w:eastAsia="Calibri" w:hAnsi="Calibri"/>
        <w:sz w:val="16"/>
        <w:szCs w:val="16"/>
      </w:rPr>
      <w:fldChar w:fldCharType="separate"/>
    </w:r>
    <w:r w:rsidRPr="003E0EA0">
      <w:rPr>
        <w:rFonts w:ascii="Calibri" w:eastAsia="Calibri" w:hAnsi="Calibri"/>
        <w:noProof/>
        <w:sz w:val="16"/>
        <w:szCs w:val="16"/>
      </w:rPr>
      <w:t>«Image:headerImage»</w:t>
    </w:r>
    <w:r w:rsidRPr="003E0EA0">
      <w:rPr>
        <w:rFonts w:ascii="Calibri" w:eastAsia="Calibri" w:hAnsi="Calibri"/>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F46"/>
    <w:rsid w:val="000166CC"/>
    <w:rsid w:val="00022619"/>
    <w:rsid w:val="001C59E2"/>
    <w:rsid w:val="001E3F46"/>
    <w:rsid w:val="004E2CDD"/>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E3F4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E3F46"/>
    <w:pPr>
      <w:ind w:left="3742" w:right="1303"/>
      <w:jc w:val="center"/>
      <w:outlineLvl w:val="0"/>
    </w:pPr>
    <w:rPr>
      <w:b/>
      <w:bCs/>
      <w:sz w:val="28"/>
      <w:szCs w:val="28"/>
    </w:rPr>
  </w:style>
  <w:style w:type="paragraph" w:styleId="Heading2">
    <w:name w:val="heading 2"/>
    <w:basedOn w:val="Normal"/>
    <w:next w:val="Normal"/>
    <w:link w:val="Heading2Char"/>
    <w:uiPriority w:val="9"/>
    <w:semiHidden/>
    <w:unhideWhenUsed/>
    <w:qFormat/>
    <w:rsid w:val="001E3F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3F46"/>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E3F46"/>
    <w:rPr>
      <w:sz w:val="21"/>
      <w:szCs w:val="21"/>
    </w:rPr>
  </w:style>
  <w:style w:type="character" w:customStyle="1" w:styleId="BodyTextChar">
    <w:name w:val="Body Text Char"/>
    <w:basedOn w:val="DefaultParagraphFont"/>
    <w:link w:val="BodyText"/>
    <w:uiPriority w:val="1"/>
    <w:rsid w:val="001E3F46"/>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1E3F46"/>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E3F46"/>
    <w:pPr>
      <w:spacing w:line="244" w:lineRule="exact"/>
      <w:ind w:left="61"/>
    </w:pPr>
  </w:style>
  <w:style w:type="paragraph" w:styleId="Header">
    <w:name w:val="header"/>
    <w:basedOn w:val="Normal"/>
    <w:link w:val="HeaderChar"/>
    <w:uiPriority w:val="99"/>
    <w:unhideWhenUsed/>
    <w:rsid w:val="001C59E2"/>
    <w:pPr>
      <w:tabs>
        <w:tab w:val="center" w:pos="4680"/>
        <w:tab w:val="right" w:pos="9360"/>
      </w:tabs>
    </w:pPr>
  </w:style>
  <w:style w:type="character" w:customStyle="1" w:styleId="HeaderChar">
    <w:name w:val="Header Char"/>
    <w:basedOn w:val="DefaultParagraphFont"/>
    <w:link w:val="Header"/>
    <w:uiPriority w:val="99"/>
    <w:rsid w:val="001C59E2"/>
    <w:rPr>
      <w:rFonts w:ascii="Times New Roman" w:eastAsia="Times New Roman" w:hAnsi="Times New Roman" w:cs="Times New Roman"/>
    </w:rPr>
  </w:style>
  <w:style w:type="paragraph" w:styleId="Footer">
    <w:name w:val="footer"/>
    <w:basedOn w:val="Normal"/>
    <w:link w:val="FooterChar"/>
    <w:uiPriority w:val="99"/>
    <w:unhideWhenUsed/>
    <w:rsid w:val="001C59E2"/>
    <w:pPr>
      <w:tabs>
        <w:tab w:val="center" w:pos="4680"/>
        <w:tab w:val="right" w:pos="9360"/>
      </w:tabs>
    </w:pPr>
  </w:style>
  <w:style w:type="character" w:customStyle="1" w:styleId="FooterChar">
    <w:name w:val="Footer Char"/>
    <w:basedOn w:val="DefaultParagraphFont"/>
    <w:link w:val="Footer"/>
    <w:uiPriority w:val="99"/>
    <w:rsid w:val="001C59E2"/>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E3F4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E3F46"/>
    <w:pPr>
      <w:ind w:left="3742" w:right="1303"/>
      <w:jc w:val="center"/>
      <w:outlineLvl w:val="0"/>
    </w:pPr>
    <w:rPr>
      <w:b/>
      <w:bCs/>
      <w:sz w:val="28"/>
      <w:szCs w:val="28"/>
    </w:rPr>
  </w:style>
  <w:style w:type="paragraph" w:styleId="Heading2">
    <w:name w:val="heading 2"/>
    <w:basedOn w:val="Normal"/>
    <w:next w:val="Normal"/>
    <w:link w:val="Heading2Char"/>
    <w:uiPriority w:val="9"/>
    <w:semiHidden/>
    <w:unhideWhenUsed/>
    <w:qFormat/>
    <w:rsid w:val="001E3F4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3F46"/>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E3F46"/>
    <w:rPr>
      <w:sz w:val="21"/>
      <w:szCs w:val="21"/>
    </w:rPr>
  </w:style>
  <w:style w:type="character" w:customStyle="1" w:styleId="BodyTextChar">
    <w:name w:val="Body Text Char"/>
    <w:basedOn w:val="DefaultParagraphFont"/>
    <w:link w:val="BodyText"/>
    <w:uiPriority w:val="1"/>
    <w:rsid w:val="001E3F46"/>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1E3F46"/>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1E3F46"/>
    <w:pPr>
      <w:spacing w:line="244" w:lineRule="exact"/>
      <w:ind w:left="61"/>
    </w:pPr>
  </w:style>
  <w:style w:type="paragraph" w:styleId="Header">
    <w:name w:val="header"/>
    <w:basedOn w:val="Normal"/>
    <w:link w:val="HeaderChar"/>
    <w:uiPriority w:val="99"/>
    <w:unhideWhenUsed/>
    <w:rsid w:val="001C59E2"/>
    <w:pPr>
      <w:tabs>
        <w:tab w:val="center" w:pos="4680"/>
        <w:tab w:val="right" w:pos="9360"/>
      </w:tabs>
    </w:pPr>
  </w:style>
  <w:style w:type="character" w:customStyle="1" w:styleId="HeaderChar">
    <w:name w:val="Header Char"/>
    <w:basedOn w:val="DefaultParagraphFont"/>
    <w:link w:val="Header"/>
    <w:uiPriority w:val="99"/>
    <w:rsid w:val="001C59E2"/>
    <w:rPr>
      <w:rFonts w:ascii="Times New Roman" w:eastAsia="Times New Roman" w:hAnsi="Times New Roman" w:cs="Times New Roman"/>
    </w:rPr>
  </w:style>
  <w:style w:type="paragraph" w:styleId="Footer">
    <w:name w:val="footer"/>
    <w:basedOn w:val="Normal"/>
    <w:link w:val="FooterChar"/>
    <w:uiPriority w:val="99"/>
    <w:unhideWhenUsed/>
    <w:rsid w:val="001C59E2"/>
    <w:pPr>
      <w:tabs>
        <w:tab w:val="center" w:pos="4680"/>
        <w:tab w:val="right" w:pos="9360"/>
      </w:tabs>
    </w:pPr>
  </w:style>
  <w:style w:type="character" w:customStyle="1" w:styleId="FooterChar">
    <w:name w:val="Footer Char"/>
    <w:basedOn w:val="DefaultParagraphFont"/>
    <w:link w:val="Footer"/>
    <w:uiPriority w:val="99"/>
    <w:rsid w:val="001C59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2</cp:revision>
  <dcterms:created xsi:type="dcterms:W3CDTF">2019-07-24T20:32:00Z</dcterms:created>
  <dcterms:modified xsi:type="dcterms:W3CDTF">2019-08-02T17:20:00Z</dcterms:modified>
</cp:coreProperties>
</file>